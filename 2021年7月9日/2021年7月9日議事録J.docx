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A1170" w14:textId="77777777" w:rsidR="00D51BF8" w:rsidRDefault="00AF244E">
      <w:pPr>
        <w:pStyle w:val="15"/>
        <w:jc w:val="center"/>
        <w:rPr>
          <w:color w:val="auto"/>
        </w:rPr>
      </w:pPr>
      <w:r>
        <w:rPr>
          <w:color w:val="auto"/>
        </w:rPr>
        <w:t>2021</w:t>
      </w:r>
      <w:r>
        <w:rPr>
          <w:color w:val="auto"/>
        </w:rPr>
        <w:t>年度　メカニカルファスニング技術小委員会　構造</w:t>
      </w:r>
      <w:r>
        <w:rPr>
          <w:color w:val="auto"/>
        </w:rPr>
        <w:t>WG</w:t>
      </w:r>
      <w:r>
        <w:rPr>
          <w:color w:val="auto"/>
        </w:rPr>
        <w:t xml:space="preserve">　第</w:t>
      </w:r>
      <w:r>
        <w:rPr>
          <w:color w:val="auto"/>
        </w:rPr>
        <w:t>1</w:t>
      </w:r>
      <w:r>
        <w:rPr>
          <w:color w:val="auto"/>
        </w:rPr>
        <w:t>回　議事録</w:t>
      </w:r>
    </w:p>
    <w:p w14:paraId="020BD227" w14:textId="77777777" w:rsidR="00D51BF8" w:rsidRDefault="00D51BF8">
      <w:pPr>
        <w:rPr>
          <w:color w:val="auto"/>
        </w:rPr>
      </w:pPr>
    </w:p>
    <w:tbl>
      <w:tblPr>
        <w:tblW w:w="9527" w:type="dxa"/>
        <w:jc w:val="center"/>
        <w:tblLook w:val="04A0" w:firstRow="1" w:lastRow="0" w:firstColumn="1" w:lastColumn="0" w:noHBand="0" w:noVBand="1"/>
      </w:tblPr>
      <w:tblGrid>
        <w:gridCol w:w="1078"/>
        <w:gridCol w:w="8449"/>
      </w:tblGrid>
      <w:tr w:rsidR="00D51BF8" w14:paraId="6E3DCF56" w14:textId="77777777">
        <w:trPr>
          <w:trHeight w:val="58"/>
          <w:jc w:val="center"/>
        </w:trPr>
        <w:tc>
          <w:tcPr>
            <w:tcW w:w="1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9DB31" w14:textId="77777777" w:rsidR="00D51BF8" w:rsidRDefault="00AF244E">
            <w:pPr>
              <w:jc w:val="left"/>
              <w:rPr>
                <w:color w:val="auto"/>
              </w:rPr>
            </w:pPr>
            <w:r>
              <w:rPr>
                <w:color w:val="auto"/>
              </w:rPr>
              <w:t>日時：</w:t>
            </w:r>
          </w:p>
        </w:tc>
        <w:tc>
          <w:tcPr>
            <w:tcW w:w="8448" w:type="dxa"/>
            <w:tcBorders>
              <w:top w:val="single" w:sz="4" w:space="0" w:color="000000"/>
              <w:left w:val="single" w:sz="4" w:space="0" w:color="000000"/>
              <w:bottom w:val="single" w:sz="4" w:space="0" w:color="000000"/>
              <w:right w:val="single" w:sz="4" w:space="0" w:color="000000"/>
            </w:tcBorders>
            <w:vAlign w:val="center"/>
          </w:tcPr>
          <w:p w14:paraId="35AAA30C" w14:textId="77777777" w:rsidR="00D51BF8" w:rsidRDefault="00AF244E">
            <w:pPr>
              <w:ind w:firstLine="400"/>
              <w:rPr>
                <w:color w:val="auto"/>
              </w:rPr>
            </w:pPr>
            <w:r>
              <w:rPr>
                <w:color w:val="auto"/>
              </w:rPr>
              <w:t>2021</w:t>
            </w:r>
            <w:r>
              <w:rPr>
                <w:color w:val="auto"/>
              </w:rPr>
              <w:t>年</w:t>
            </w:r>
            <w:r>
              <w:rPr>
                <w:color w:val="auto"/>
              </w:rPr>
              <w:t>6</w:t>
            </w:r>
            <w:r>
              <w:rPr>
                <w:color w:val="auto"/>
              </w:rPr>
              <w:t>月</w:t>
            </w:r>
            <w:r>
              <w:rPr>
                <w:color w:val="auto"/>
              </w:rPr>
              <w:t>22</w:t>
            </w:r>
            <w:r>
              <w:rPr>
                <w:color w:val="auto"/>
              </w:rPr>
              <w:t>日</w:t>
            </w:r>
            <w:r>
              <w:rPr>
                <w:color w:val="auto"/>
              </w:rPr>
              <w:t xml:space="preserve"> 13:00</w:t>
            </w:r>
            <w:r>
              <w:rPr>
                <w:color w:val="auto"/>
              </w:rPr>
              <w:t>～</w:t>
            </w:r>
            <w:r>
              <w:rPr>
                <w:color w:val="auto"/>
              </w:rPr>
              <w:t>15:00</w:t>
            </w:r>
          </w:p>
        </w:tc>
      </w:tr>
      <w:tr w:rsidR="00D51BF8" w14:paraId="25184FF5" w14:textId="77777777">
        <w:trPr>
          <w:trHeight w:val="58"/>
          <w:jc w:val="center"/>
        </w:trPr>
        <w:tc>
          <w:tcPr>
            <w:tcW w:w="1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7F720" w14:textId="77777777" w:rsidR="00D51BF8" w:rsidRDefault="00AF244E">
            <w:pPr>
              <w:jc w:val="left"/>
              <w:rPr>
                <w:color w:val="auto"/>
              </w:rPr>
            </w:pPr>
            <w:r>
              <w:rPr>
                <w:color w:val="auto"/>
              </w:rPr>
              <w:t>場所：</w:t>
            </w:r>
          </w:p>
        </w:tc>
        <w:tc>
          <w:tcPr>
            <w:tcW w:w="8448" w:type="dxa"/>
            <w:tcBorders>
              <w:top w:val="single" w:sz="4" w:space="0" w:color="000000"/>
              <w:left w:val="single" w:sz="4" w:space="0" w:color="000000"/>
              <w:bottom w:val="single" w:sz="4" w:space="0" w:color="000000"/>
              <w:right w:val="single" w:sz="4" w:space="0" w:color="000000"/>
            </w:tcBorders>
            <w:vAlign w:val="center"/>
          </w:tcPr>
          <w:p w14:paraId="67E05B38" w14:textId="77777777" w:rsidR="00D51BF8" w:rsidRDefault="00AF244E">
            <w:pPr>
              <w:ind w:firstLine="400"/>
              <w:rPr>
                <w:color w:val="auto"/>
              </w:rPr>
            </w:pPr>
            <w:r>
              <w:rPr>
                <w:color w:val="auto"/>
              </w:rPr>
              <w:t xml:space="preserve">Microsoft Teams </w:t>
            </w:r>
            <w:r>
              <w:rPr>
                <w:color w:val="auto"/>
              </w:rPr>
              <w:t>でのオンライン会議</w:t>
            </w:r>
          </w:p>
        </w:tc>
      </w:tr>
    </w:tbl>
    <w:p w14:paraId="30C030F6" w14:textId="77777777" w:rsidR="00D51BF8" w:rsidRDefault="00D51BF8">
      <w:pPr>
        <w:rPr>
          <w:color w:val="auto"/>
        </w:rPr>
      </w:pPr>
    </w:p>
    <w:p w14:paraId="582327BB" w14:textId="77777777" w:rsidR="00D51BF8" w:rsidRDefault="00AF244E">
      <w:pPr>
        <w:rPr>
          <w:color w:val="auto"/>
        </w:rPr>
      </w:pPr>
      <w:r>
        <w:rPr>
          <w:color w:val="auto"/>
        </w:rPr>
        <w:t xml:space="preserve">委員会役職　</w:t>
      </w:r>
      <w:r>
        <w:rPr>
          <w:color w:val="auto"/>
        </w:rPr>
        <w:t>(</w:t>
      </w:r>
      <w:r>
        <w:rPr>
          <w:color w:val="auto"/>
          <w:sz w:val="18"/>
          <w:szCs w:val="18"/>
        </w:rPr>
        <w:t xml:space="preserve">五十音順　敬称および法人名略　</w:t>
      </w:r>
      <w:r>
        <w:rPr>
          <w:color w:val="auto"/>
          <w:sz w:val="18"/>
          <w:szCs w:val="18"/>
        </w:rPr>
        <w:t>[</w:t>
      </w:r>
      <w:r>
        <w:rPr>
          <w:color w:val="auto"/>
          <w:sz w:val="18"/>
          <w:szCs w:val="18"/>
        </w:rPr>
        <w:t xml:space="preserve">　</w:t>
      </w:r>
      <w:r>
        <w:rPr>
          <w:color w:val="auto"/>
          <w:sz w:val="18"/>
          <w:szCs w:val="18"/>
        </w:rPr>
        <w:t>]</w:t>
      </w:r>
      <w:r>
        <w:rPr>
          <w:color w:val="auto"/>
          <w:sz w:val="18"/>
          <w:szCs w:val="18"/>
        </w:rPr>
        <w:t xml:space="preserve">内は所属を示す　下線は出席者　</w:t>
      </w:r>
      <w:r>
        <w:rPr>
          <w:color w:val="auto"/>
          <w:sz w:val="18"/>
          <w:szCs w:val="18"/>
        </w:rPr>
        <w:t>※</w:t>
      </w:r>
      <w:r>
        <w:rPr>
          <w:color w:val="auto"/>
          <w:sz w:val="18"/>
          <w:szCs w:val="18"/>
        </w:rPr>
        <w:t>印は議事録記録者</w:t>
      </w:r>
      <w:r>
        <w:rPr>
          <w:color w:val="auto"/>
          <w:sz w:val="18"/>
          <w:szCs w:val="18"/>
        </w:rPr>
        <w:t>)</w:t>
      </w:r>
    </w:p>
    <w:tbl>
      <w:tblPr>
        <w:tblW w:w="9527" w:type="dxa"/>
        <w:jc w:val="center"/>
        <w:tblLook w:val="04A0" w:firstRow="1" w:lastRow="0" w:firstColumn="1" w:lastColumn="0" w:noHBand="0" w:noVBand="1"/>
      </w:tblPr>
      <w:tblGrid>
        <w:gridCol w:w="1078"/>
        <w:gridCol w:w="8449"/>
      </w:tblGrid>
      <w:tr w:rsidR="00D51BF8" w14:paraId="6943990D" w14:textId="77777777">
        <w:trPr>
          <w:trHeight w:val="58"/>
          <w:jc w:val="center"/>
        </w:trPr>
        <w:tc>
          <w:tcPr>
            <w:tcW w:w="1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80D05" w14:textId="77777777" w:rsidR="00D51BF8" w:rsidRDefault="00AF244E">
            <w:pPr>
              <w:ind w:firstLine="200"/>
              <w:jc w:val="left"/>
              <w:rPr>
                <w:color w:val="auto"/>
              </w:rPr>
            </w:pPr>
            <w:r>
              <w:rPr>
                <w:color w:val="auto"/>
              </w:rPr>
              <w:t>(</w:t>
            </w:r>
            <w:r>
              <w:rPr>
                <w:color w:val="auto"/>
              </w:rPr>
              <w:t>主査</w:t>
            </w:r>
            <w:r>
              <w:rPr>
                <w:color w:val="auto"/>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4AD85BB9" w14:textId="77777777" w:rsidR="00D51BF8" w:rsidRDefault="00AF244E">
            <w:pPr>
              <w:ind w:firstLine="400"/>
              <w:rPr>
                <w:color w:val="auto"/>
              </w:rPr>
            </w:pPr>
            <w:r>
              <w:rPr>
                <w:color w:val="auto"/>
              </w:rPr>
              <w:t>伊山潤</w:t>
            </w:r>
            <w:r>
              <w:rPr>
                <w:color w:val="auto"/>
              </w:rPr>
              <w:t>[</w:t>
            </w:r>
            <w:r>
              <w:rPr>
                <w:color w:val="auto"/>
              </w:rPr>
              <w:t>東京大学</w:t>
            </w:r>
            <w:r>
              <w:rPr>
                <w:color w:val="auto"/>
              </w:rPr>
              <w:t>]</w:t>
            </w:r>
          </w:p>
        </w:tc>
      </w:tr>
      <w:tr w:rsidR="00D51BF8" w14:paraId="12D97A38" w14:textId="77777777">
        <w:trPr>
          <w:trHeight w:val="58"/>
          <w:jc w:val="center"/>
        </w:trPr>
        <w:tc>
          <w:tcPr>
            <w:tcW w:w="107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153878C" w14:textId="77777777" w:rsidR="00D51BF8" w:rsidRDefault="00AF244E">
            <w:pPr>
              <w:ind w:firstLine="200"/>
              <w:jc w:val="left"/>
              <w:rPr>
                <w:color w:val="auto"/>
              </w:rPr>
            </w:pPr>
            <w:r>
              <w:rPr>
                <w:color w:val="auto"/>
              </w:rPr>
              <w:t>(</w:t>
            </w:r>
            <w:r>
              <w:rPr>
                <w:color w:val="auto"/>
              </w:rPr>
              <w:t>委員</w:t>
            </w:r>
            <w:r>
              <w:rPr>
                <w:color w:val="auto"/>
              </w:rPr>
              <w:t>)</w:t>
            </w:r>
          </w:p>
          <w:p w14:paraId="5C84016A" w14:textId="77777777" w:rsidR="00D51BF8" w:rsidRDefault="00D51BF8">
            <w:pPr>
              <w:jc w:val="left"/>
              <w:rPr>
                <w:color w:val="auto"/>
              </w:rPr>
            </w:pPr>
          </w:p>
        </w:tc>
        <w:tc>
          <w:tcPr>
            <w:tcW w:w="8448" w:type="dxa"/>
            <w:tcBorders>
              <w:top w:val="single" w:sz="4" w:space="0" w:color="000000"/>
              <w:left w:val="single" w:sz="4" w:space="0" w:color="000000"/>
              <w:bottom w:val="dashed" w:sz="4" w:space="0" w:color="000000"/>
              <w:right w:val="single" w:sz="4" w:space="0" w:color="000000"/>
            </w:tcBorders>
            <w:vAlign w:val="center"/>
          </w:tcPr>
          <w:p w14:paraId="4F372D80" w14:textId="77777777" w:rsidR="00D51BF8" w:rsidRDefault="00AF244E">
            <w:pPr>
              <w:ind w:firstLine="200"/>
              <w:rPr>
                <w:color w:val="auto"/>
              </w:rPr>
            </w:pPr>
            <w:r>
              <w:rPr>
                <w:color w:val="auto"/>
              </w:rPr>
              <w:t>※</w:t>
            </w:r>
            <w:r>
              <w:rPr>
                <w:color w:val="auto"/>
              </w:rPr>
              <w:t>荒木景太</w:t>
            </w:r>
            <w:r>
              <w:rPr>
                <w:color w:val="auto"/>
              </w:rPr>
              <w:t>[</w:t>
            </w:r>
            <w:r>
              <w:rPr>
                <w:color w:val="auto"/>
              </w:rPr>
              <w:t>アイ・テック</w:t>
            </w:r>
            <w:r>
              <w:rPr>
                <w:color w:val="auto"/>
              </w:rPr>
              <w:t xml:space="preserve">],          </w:t>
            </w:r>
            <w:r>
              <w:rPr>
                <w:color w:val="auto"/>
                <w:u w:val="single"/>
              </w:rPr>
              <w:t>井口智晴</w:t>
            </w:r>
            <w:r>
              <w:rPr>
                <w:color w:val="auto"/>
                <w:u w:val="single"/>
              </w:rPr>
              <w:t>[</w:t>
            </w:r>
            <w:r>
              <w:rPr>
                <w:color w:val="auto"/>
                <w:u w:val="single"/>
              </w:rPr>
              <w:t>積水ハウス</w:t>
            </w:r>
            <w:r>
              <w:rPr>
                <w:color w:val="auto"/>
                <w:u w:val="single"/>
              </w:rPr>
              <w:t>],</w:t>
            </w:r>
          </w:p>
        </w:tc>
      </w:tr>
      <w:tr w:rsidR="00D51BF8" w14:paraId="1E251D9F" w14:textId="77777777">
        <w:trPr>
          <w:trHeight w:val="58"/>
          <w:jc w:val="center"/>
        </w:trPr>
        <w:tc>
          <w:tcPr>
            <w:tcW w:w="10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326D57" w14:textId="77777777" w:rsidR="00D51BF8" w:rsidRDefault="00D51BF8">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59988E1" w14:textId="77777777" w:rsidR="00D51BF8" w:rsidRDefault="00AF244E">
            <w:pPr>
              <w:ind w:firstLine="400"/>
              <w:rPr>
                <w:color w:val="auto"/>
              </w:rPr>
            </w:pPr>
            <w:r>
              <w:rPr>
                <w:color w:val="auto"/>
                <w:u w:val="single"/>
              </w:rPr>
              <w:t>石田陵</w:t>
            </w:r>
            <w:r>
              <w:rPr>
                <w:color w:val="auto"/>
                <w:u w:val="single"/>
              </w:rPr>
              <w:t>[</w:t>
            </w:r>
            <w:r>
              <w:rPr>
                <w:color w:val="auto"/>
                <w:u w:val="single"/>
              </w:rPr>
              <w:t>大林組</w:t>
            </w:r>
            <w:r>
              <w:rPr>
                <w:color w:val="auto"/>
                <w:u w:val="single"/>
              </w:rPr>
              <w:t>]</w:t>
            </w:r>
            <w:r>
              <w:rPr>
                <w:color w:val="auto"/>
              </w:rPr>
              <w:t xml:space="preserve">, </w:t>
            </w:r>
            <w:r>
              <w:rPr>
                <w:color w:val="auto"/>
              </w:rPr>
              <w:t xml:space="preserve">　　　　　　　　</w:t>
            </w:r>
            <w:r>
              <w:rPr>
                <w:color w:val="auto"/>
              </w:rPr>
              <w:t xml:space="preserve"> </w:t>
            </w:r>
            <w:r>
              <w:rPr>
                <w:color w:val="auto"/>
              </w:rPr>
              <w:t>加藤慎士</w:t>
            </w:r>
            <w:r>
              <w:rPr>
                <w:color w:val="auto"/>
              </w:rPr>
              <w:t>[</w:t>
            </w:r>
            <w:r>
              <w:rPr>
                <w:color w:val="auto"/>
              </w:rPr>
              <w:t>鹿島建設</w:t>
            </w:r>
            <w:r>
              <w:rPr>
                <w:color w:val="auto"/>
              </w:rPr>
              <w:t>],</w:t>
            </w:r>
          </w:p>
        </w:tc>
      </w:tr>
      <w:tr w:rsidR="00D51BF8" w14:paraId="27406D06" w14:textId="77777777">
        <w:trPr>
          <w:trHeight w:val="58"/>
          <w:jc w:val="center"/>
        </w:trPr>
        <w:tc>
          <w:tcPr>
            <w:tcW w:w="10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EE163C" w14:textId="77777777" w:rsidR="00D51BF8" w:rsidRDefault="00D51BF8">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18D7BB7D" w14:textId="77777777" w:rsidR="00D51BF8" w:rsidRDefault="00AF244E">
            <w:pPr>
              <w:ind w:firstLine="400"/>
              <w:rPr>
                <w:color w:val="auto"/>
              </w:rPr>
            </w:pPr>
            <w:r>
              <w:rPr>
                <w:color w:val="auto"/>
              </w:rPr>
              <w:t>加登美喜子</w:t>
            </w:r>
            <w:r>
              <w:rPr>
                <w:color w:val="auto"/>
              </w:rPr>
              <w:t>[</w:t>
            </w:r>
            <w:r>
              <w:rPr>
                <w:color w:val="auto"/>
              </w:rPr>
              <w:t>日建設計</w:t>
            </w:r>
            <w:r>
              <w:rPr>
                <w:color w:val="auto"/>
              </w:rPr>
              <w:t xml:space="preserve">],            </w:t>
            </w:r>
            <w:r>
              <w:rPr>
                <w:color w:val="auto"/>
              </w:rPr>
              <w:t>聲高裕治</w:t>
            </w:r>
            <w:r>
              <w:rPr>
                <w:color w:val="auto"/>
              </w:rPr>
              <w:t>[</w:t>
            </w:r>
            <w:r>
              <w:rPr>
                <w:color w:val="auto"/>
              </w:rPr>
              <w:t>京都大学</w:t>
            </w:r>
            <w:r>
              <w:rPr>
                <w:color w:val="auto"/>
              </w:rPr>
              <w:t>],</w:t>
            </w:r>
          </w:p>
        </w:tc>
      </w:tr>
      <w:tr w:rsidR="00D51BF8" w14:paraId="0418B212" w14:textId="77777777">
        <w:trPr>
          <w:trHeight w:val="58"/>
          <w:jc w:val="center"/>
        </w:trPr>
        <w:tc>
          <w:tcPr>
            <w:tcW w:w="10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A34503" w14:textId="77777777" w:rsidR="00D51BF8" w:rsidRDefault="00D51BF8">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2B9B6905" w14:textId="77777777" w:rsidR="00D51BF8" w:rsidRDefault="00AF244E">
            <w:pPr>
              <w:ind w:firstLine="400"/>
              <w:rPr>
                <w:color w:val="auto"/>
              </w:rPr>
            </w:pPr>
            <w:r>
              <w:rPr>
                <w:color w:val="auto"/>
                <w:u w:val="single"/>
              </w:rPr>
              <w:t>佐田貴浩</w:t>
            </w:r>
            <w:r>
              <w:rPr>
                <w:color w:val="auto"/>
                <w:u w:val="single"/>
              </w:rPr>
              <w:t>[</w:t>
            </w:r>
            <w:r>
              <w:rPr>
                <w:color w:val="auto"/>
                <w:u w:val="single"/>
              </w:rPr>
              <w:t>パナソニックホームズ</w:t>
            </w:r>
            <w:r>
              <w:rPr>
                <w:color w:val="auto"/>
                <w:u w:val="single"/>
              </w:rPr>
              <w:t>]</w:t>
            </w:r>
            <w:r>
              <w:rPr>
                <w:color w:val="auto"/>
              </w:rPr>
              <w:t xml:space="preserve">,  </w:t>
            </w:r>
            <w:r>
              <w:rPr>
                <w:color w:val="auto"/>
              </w:rPr>
              <w:t>杉本悠真</w:t>
            </w:r>
            <w:r>
              <w:rPr>
                <w:color w:val="auto"/>
              </w:rPr>
              <w:t>[</w:t>
            </w:r>
            <w:r>
              <w:rPr>
                <w:color w:val="auto"/>
              </w:rPr>
              <w:t>大阪市立大学</w:t>
            </w:r>
            <w:r>
              <w:rPr>
                <w:color w:val="auto"/>
              </w:rPr>
              <w:t>],</w:t>
            </w:r>
          </w:p>
        </w:tc>
      </w:tr>
      <w:tr w:rsidR="00D51BF8" w14:paraId="19FF92D2" w14:textId="77777777">
        <w:trPr>
          <w:trHeight w:val="58"/>
          <w:jc w:val="center"/>
        </w:trPr>
        <w:tc>
          <w:tcPr>
            <w:tcW w:w="10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741A6E" w14:textId="77777777" w:rsidR="00D51BF8" w:rsidRDefault="00D51BF8">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B26C925" w14:textId="77777777" w:rsidR="00D51BF8" w:rsidRDefault="00AF244E">
            <w:pPr>
              <w:ind w:firstLine="400"/>
              <w:rPr>
                <w:color w:val="auto"/>
              </w:rPr>
            </w:pPr>
            <w:r>
              <w:rPr>
                <w:color w:val="auto"/>
              </w:rPr>
              <w:t>田中初太郎</w:t>
            </w:r>
            <w:r>
              <w:rPr>
                <w:color w:val="auto"/>
              </w:rPr>
              <w:t>[</w:t>
            </w:r>
            <w:r>
              <w:rPr>
                <w:color w:val="auto"/>
              </w:rPr>
              <w:t>清水建設</w:t>
            </w:r>
            <w:r>
              <w:rPr>
                <w:color w:val="auto"/>
              </w:rPr>
              <w:t xml:space="preserve">],            </w:t>
            </w:r>
            <w:r>
              <w:rPr>
                <w:color w:val="auto"/>
              </w:rPr>
              <w:t>中平和人</w:t>
            </w:r>
            <w:r>
              <w:rPr>
                <w:color w:val="auto"/>
              </w:rPr>
              <w:t>[</w:t>
            </w:r>
            <w:r>
              <w:rPr>
                <w:color w:val="auto"/>
              </w:rPr>
              <w:t>竹中工務店</w:t>
            </w:r>
            <w:r>
              <w:rPr>
                <w:color w:val="auto"/>
              </w:rPr>
              <w:t>],</w:t>
            </w:r>
          </w:p>
        </w:tc>
      </w:tr>
      <w:tr w:rsidR="00D51BF8" w14:paraId="54D00CDA" w14:textId="77777777">
        <w:trPr>
          <w:trHeight w:val="58"/>
          <w:jc w:val="center"/>
        </w:trPr>
        <w:tc>
          <w:tcPr>
            <w:tcW w:w="10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B037DC" w14:textId="77777777" w:rsidR="00D51BF8" w:rsidRDefault="00D51BF8">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0F5BEE42" w14:textId="77777777" w:rsidR="00D51BF8" w:rsidRDefault="00AF244E">
            <w:pPr>
              <w:ind w:firstLine="400"/>
              <w:rPr>
                <w:color w:val="auto"/>
              </w:rPr>
            </w:pPr>
            <w:r>
              <w:rPr>
                <w:color w:val="auto"/>
              </w:rPr>
              <w:t>西拓馬</w:t>
            </w:r>
            <w:r>
              <w:rPr>
                <w:color w:val="auto"/>
              </w:rPr>
              <w:t>[</w:t>
            </w:r>
            <w:r>
              <w:rPr>
                <w:color w:val="auto"/>
              </w:rPr>
              <w:t>大和ハウス工業</w:t>
            </w:r>
            <w:r>
              <w:rPr>
                <w:color w:val="auto"/>
              </w:rPr>
              <w:t xml:space="preserve">],          </w:t>
            </w:r>
            <w:r>
              <w:rPr>
                <w:color w:val="auto"/>
              </w:rPr>
              <w:t>安井信行</w:t>
            </w:r>
            <w:r>
              <w:rPr>
                <w:color w:val="auto"/>
              </w:rPr>
              <w:t>[</w:t>
            </w:r>
            <w:r>
              <w:rPr>
                <w:color w:val="auto"/>
              </w:rPr>
              <w:t>日本建築総合試験所</w:t>
            </w:r>
            <w:r>
              <w:rPr>
                <w:color w:val="auto"/>
              </w:rPr>
              <w:t>],</w:t>
            </w:r>
          </w:p>
        </w:tc>
      </w:tr>
      <w:tr w:rsidR="00D51BF8" w14:paraId="74F99D3E" w14:textId="77777777">
        <w:trPr>
          <w:trHeight w:val="58"/>
          <w:jc w:val="center"/>
        </w:trPr>
        <w:tc>
          <w:tcPr>
            <w:tcW w:w="10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89EDD9" w14:textId="77777777" w:rsidR="00D51BF8" w:rsidRDefault="00D51BF8">
            <w:pPr>
              <w:rPr>
                <w:color w:val="auto"/>
              </w:rPr>
            </w:pPr>
          </w:p>
        </w:tc>
        <w:tc>
          <w:tcPr>
            <w:tcW w:w="8448" w:type="dxa"/>
            <w:tcBorders>
              <w:top w:val="dashed" w:sz="4" w:space="0" w:color="000000"/>
              <w:left w:val="single" w:sz="4" w:space="0" w:color="000000"/>
              <w:bottom w:val="single" w:sz="4" w:space="0" w:color="000000"/>
              <w:right w:val="single" w:sz="4" w:space="0" w:color="000000"/>
            </w:tcBorders>
            <w:vAlign w:val="center"/>
          </w:tcPr>
          <w:p w14:paraId="627671D3" w14:textId="77777777" w:rsidR="00D51BF8" w:rsidRDefault="00AF244E">
            <w:pPr>
              <w:ind w:firstLine="400"/>
              <w:rPr>
                <w:color w:val="auto"/>
              </w:rPr>
            </w:pPr>
            <w:r>
              <w:rPr>
                <w:color w:val="auto"/>
              </w:rPr>
              <w:t>山本篤志</w:t>
            </w:r>
            <w:r>
              <w:rPr>
                <w:color w:val="auto"/>
              </w:rPr>
              <w:t>[</w:t>
            </w:r>
            <w:r>
              <w:rPr>
                <w:color w:val="auto"/>
              </w:rPr>
              <w:t>旭化成ホームズ</w:t>
            </w:r>
            <w:r>
              <w:rPr>
                <w:color w:val="auto"/>
              </w:rPr>
              <w:t>]</w:t>
            </w:r>
          </w:p>
        </w:tc>
      </w:tr>
    </w:tbl>
    <w:p w14:paraId="27123B73" w14:textId="77777777" w:rsidR="00D51BF8" w:rsidRDefault="00D51BF8">
      <w:pPr>
        <w:rPr>
          <w:color w:val="auto"/>
        </w:rPr>
      </w:pPr>
    </w:p>
    <w:p w14:paraId="017F8239" w14:textId="77777777" w:rsidR="00D51BF8" w:rsidRDefault="00AF244E">
      <w:pPr>
        <w:rPr>
          <w:color w:val="auto"/>
        </w:rPr>
      </w:pPr>
      <w:r>
        <w:rPr>
          <w:color w:val="auto"/>
        </w:rPr>
        <w:t>配付資料</w:t>
      </w:r>
    </w:p>
    <w:tbl>
      <w:tblPr>
        <w:tblW w:w="9469" w:type="dxa"/>
        <w:jc w:val="center"/>
        <w:tblLook w:val="04A0" w:firstRow="1" w:lastRow="0" w:firstColumn="1" w:lastColumn="0" w:noHBand="0" w:noVBand="1"/>
      </w:tblPr>
      <w:tblGrid>
        <w:gridCol w:w="9469"/>
      </w:tblGrid>
      <w:tr w:rsidR="00D51BF8" w14:paraId="66F1166D" w14:textId="77777777">
        <w:trPr>
          <w:trHeight w:val="58"/>
          <w:jc w:val="center"/>
        </w:trPr>
        <w:tc>
          <w:tcPr>
            <w:tcW w:w="9469" w:type="dxa"/>
            <w:vAlign w:val="center"/>
          </w:tcPr>
          <w:p w14:paraId="13B37736" w14:textId="77777777" w:rsidR="00D51BF8" w:rsidRDefault="00AF244E">
            <w:pPr>
              <w:ind w:firstLine="400"/>
              <w:jc w:val="left"/>
              <w:rPr>
                <w:color w:val="auto"/>
              </w:rPr>
            </w:pPr>
            <w:r>
              <w:rPr>
                <w:color w:val="auto"/>
              </w:rPr>
              <w:t>・テクニカルレポート</w:t>
            </w:r>
          </w:p>
        </w:tc>
      </w:tr>
      <w:tr w:rsidR="00D51BF8" w14:paraId="082975FF" w14:textId="77777777">
        <w:trPr>
          <w:trHeight w:val="58"/>
          <w:jc w:val="center"/>
        </w:trPr>
        <w:tc>
          <w:tcPr>
            <w:tcW w:w="9469" w:type="dxa"/>
            <w:vAlign w:val="center"/>
          </w:tcPr>
          <w:p w14:paraId="49F647B3" w14:textId="77777777" w:rsidR="00D51BF8" w:rsidRDefault="00AF244E">
            <w:pPr>
              <w:ind w:firstLine="400"/>
              <w:jc w:val="left"/>
              <w:rPr>
                <w:color w:val="auto"/>
              </w:rPr>
            </w:pPr>
            <w:r>
              <w:rPr>
                <w:color w:val="auto"/>
              </w:rPr>
              <w:t>・【構造</w:t>
            </w:r>
            <w:r>
              <w:rPr>
                <w:color w:val="auto"/>
              </w:rPr>
              <w:t>WG-1-0</w:t>
            </w:r>
            <w:r>
              <w:rPr>
                <w:color w:val="auto"/>
              </w:rPr>
              <w:t>】</w:t>
            </w:r>
            <w:r>
              <w:rPr>
                <w:color w:val="auto"/>
              </w:rPr>
              <w:t>_</w:t>
            </w:r>
            <w:r>
              <w:rPr>
                <w:color w:val="auto"/>
              </w:rPr>
              <w:t>議事次第</w:t>
            </w:r>
            <w:r>
              <w:rPr>
                <w:color w:val="auto"/>
              </w:rPr>
              <w:t>_20210622_ver0</w:t>
            </w:r>
          </w:p>
        </w:tc>
      </w:tr>
      <w:tr w:rsidR="00D51BF8" w14:paraId="5BA438E9" w14:textId="77777777">
        <w:trPr>
          <w:trHeight w:val="58"/>
          <w:jc w:val="center"/>
        </w:trPr>
        <w:tc>
          <w:tcPr>
            <w:tcW w:w="9469" w:type="dxa"/>
            <w:vAlign w:val="center"/>
          </w:tcPr>
          <w:p w14:paraId="39A0748E" w14:textId="77777777" w:rsidR="00D51BF8" w:rsidRDefault="00AF244E">
            <w:pPr>
              <w:ind w:firstLine="400"/>
              <w:jc w:val="left"/>
              <w:rPr>
                <w:color w:val="auto"/>
              </w:rPr>
            </w:pPr>
            <w:r>
              <w:rPr>
                <w:color w:val="auto"/>
              </w:rPr>
              <w:t>・資料</w:t>
            </w:r>
            <w:r>
              <w:rPr>
                <w:color w:val="auto"/>
              </w:rPr>
              <w:t>_1_001_20210414_</w:t>
            </w:r>
            <w:r>
              <w:rPr>
                <w:color w:val="auto"/>
              </w:rPr>
              <w:t>メカニカルファス</w:t>
            </w:r>
            <w:r>
              <w:rPr>
                <w:color w:val="auto"/>
              </w:rPr>
              <w:t>_</w:t>
            </w:r>
            <w:r>
              <w:rPr>
                <w:color w:val="auto"/>
              </w:rPr>
              <w:t>小委員会</w:t>
            </w:r>
            <w:r>
              <w:rPr>
                <w:color w:val="auto"/>
              </w:rPr>
              <w:t>_</w:t>
            </w:r>
            <w:r>
              <w:rPr>
                <w:color w:val="auto"/>
              </w:rPr>
              <w:t>名簿</w:t>
            </w:r>
          </w:p>
        </w:tc>
      </w:tr>
      <w:tr w:rsidR="00D51BF8" w14:paraId="0E7474B8" w14:textId="77777777">
        <w:trPr>
          <w:trHeight w:val="58"/>
          <w:jc w:val="center"/>
        </w:trPr>
        <w:tc>
          <w:tcPr>
            <w:tcW w:w="9469" w:type="dxa"/>
            <w:vAlign w:val="center"/>
          </w:tcPr>
          <w:p w14:paraId="46282DDE" w14:textId="77777777" w:rsidR="00D51BF8" w:rsidRDefault="00AF244E">
            <w:pPr>
              <w:ind w:firstLine="400"/>
              <w:jc w:val="left"/>
              <w:rPr>
                <w:color w:val="auto"/>
              </w:rPr>
            </w:pPr>
            <w:r>
              <w:rPr>
                <w:color w:val="auto"/>
              </w:rPr>
              <w:t>・資料</w:t>
            </w:r>
            <w:r>
              <w:rPr>
                <w:color w:val="auto"/>
              </w:rPr>
              <w:t>_1_002_20210518_</w:t>
            </w:r>
            <w:r>
              <w:rPr>
                <w:color w:val="auto"/>
              </w:rPr>
              <w:t>構造</w:t>
            </w:r>
            <w:r>
              <w:rPr>
                <w:color w:val="auto"/>
              </w:rPr>
              <w:t>WG_</w:t>
            </w:r>
            <w:r>
              <w:rPr>
                <w:color w:val="auto"/>
              </w:rPr>
              <w:t>名簿</w:t>
            </w:r>
          </w:p>
        </w:tc>
      </w:tr>
      <w:tr w:rsidR="00D51BF8" w14:paraId="52935910" w14:textId="77777777">
        <w:trPr>
          <w:trHeight w:val="58"/>
          <w:jc w:val="center"/>
        </w:trPr>
        <w:tc>
          <w:tcPr>
            <w:tcW w:w="9469" w:type="dxa"/>
            <w:vAlign w:val="center"/>
          </w:tcPr>
          <w:p w14:paraId="24AE6CDE" w14:textId="77777777" w:rsidR="00D51BF8" w:rsidRDefault="00AF244E">
            <w:pPr>
              <w:ind w:firstLine="400"/>
              <w:jc w:val="left"/>
              <w:rPr>
                <w:color w:val="auto"/>
              </w:rPr>
            </w:pPr>
            <w:r>
              <w:rPr>
                <w:color w:val="auto"/>
              </w:rPr>
              <w:t>・資料</w:t>
            </w:r>
            <w:r>
              <w:rPr>
                <w:color w:val="auto"/>
              </w:rPr>
              <w:t>_1_003_20210518_</w:t>
            </w:r>
            <w:r>
              <w:rPr>
                <w:color w:val="auto"/>
              </w:rPr>
              <w:t>接合要素</w:t>
            </w:r>
            <w:r>
              <w:rPr>
                <w:color w:val="auto"/>
              </w:rPr>
              <w:t>WG_</w:t>
            </w:r>
            <w:r>
              <w:rPr>
                <w:color w:val="auto"/>
              </w:rPr>
              <w:t>名簿</w:t>
            </w:r>
          </w:p>
        </w:tc>
      </w:tr>
      <w:tr w:rsidR="00D51BF8" w14:paraId="3A5E0619" w14:textId="77777777">
        <w:trPr>
          <w:trHeight w:val="58"/>
          <w:jc w:val="center"/>
        </w:trPr>
        <w:tc>
          <w:tcPr>
            <w:tcW w:w="9469" w:type="dxa"/>
            <w:vAlign w:val="center"/>
          </w:tcPr>
          <w:p w14:paraId="79CCA189" w14:textId="77777777" w:rsidR="00D51BF8" w:rsidRDefault="00AF244E">
            <w:pPr>
              <w:ind w:firstLine="400"/>
              <w:jc w:val="left"/>
              <w:rPr>
                <w:color w:val="auto"/>
              </w:rPr>
            </w:pPr>
            <w:r>
              <w:rPr>
                <w:color w:val="auto"/>
              </w:rPr>
              <w:t>・資料</w:t>
            </w:r>
            <w:r>
              <w:rPr>
                <w:color w:val="auto"/>
              </w:rPr>
              <w:t>_2 2021</w:t>
            </w:r>
            <w:r>
              <w:rPr>
                <w:color w:val="auto"/>
              </w:rPr>
              <w:t>年度第</w:t>
            </w:r>
            <w:r>
              <w:rPr>
                <w:color w:val="auto"/>
              </w:rPr>
              <w:t>1</w:t>
            </w:r>
            <w:r>
              <w:rPr>
                <w:color w:val="auto"/>
              </w:rPr>
              <w:t>回メカニカルファスニング小委員会議事録</w:t>
            </w:r>
            <w:r>
              <w:rPr>
                <w:color w:val="auto"/>
              </w:rPr>
              <w:t>_210531</w:t>
            </w:r>
          </w:p>
        </w:tc>
      </w:tr>
    </w:tbl>
    <w:p w14:paraId="441CB457" w14:textId="77777777" w:rsidR="00D51BF8" w:rsidRDefault="00D51BF8">
      <w:pPr>
        <w:jc w:val="left"/>
        <w:rPr>
          <w:color w:val="auto"/>
        </w:rPr>
      </w:pPr>
    </w:p>
    <w:p w14:paraId="1C3F3D7B" w14:textId="77777777" w:rsidR="00D51BF8" w:rsidRDefault="00AF244E">
      <w:pPr>
        <w:pStyle w:val="15"/>
        <w:rPr>
          <w:color w:val="auto"/>
        </w:rPr>
      </w:pPr>
      <w:r>
        <w:rPr>
          <w:color w:val="auto"/>
        </w:rPr>
        <w:t>【議事要旨】</w:t>
      </w:r>
    </w:p>
    <w:p w14:paraId="41266349" w14:textId="77777777" w:rsidR="00D51BF8" w:rsidRDefault="00AF244E">
      <w:pPr>
        <w:rPr>
          <w:color w:val="auto"/>
        </w:rPr>
      </w:pPr>
      <w:ins w:id="0" w:author="keita araki" w:date="2021-07-09T10:41:00Z">
        <w:r>
          <w:rPr>
            <w:color w:val="auto"/>
          </w:rPr>
          <w:t>主査</w:t>
        </w:r>
      </w:ins>
      <w:r>
        <w:rPr>
          <w:color w:val="auto"/>
        </w:rPr>
        <w:t>より議事次第の説明があった。【構造</w:t>
      </w:r>
      <w:r>
        <w:rPr>
          <w:color w:val="auto"/>
        </w:rPr>
        <w:t>WG1-0</w:t>
      </w:r>
      <w:r>
        <w:rPr>
          <w:color w:val="auto"/>
        </w:rPr>
        <w:t>】を参照のこと。</w:t>
      </w:r>
    </w:p>
    <w:p w14:paraId="78BBCBEC" w14:textId="77777777" w:rsidR="00D51BF8" w:rsidRDefault="00AF244E">
      <w:pPr>
        <w:rPr>
          <w:color w:val="auto"/>
        </w:rPr>
      </w:pPr>
      <w:r>
        <w:rPr>
          <w:color w:val="auto"/>
        </w:rPr>
        <w:t>委員会は以下の進行に沿って議論がなされた。</w:t>
      </w:r>
    </w:p>
    <w:p w14:paraId="578B05DC" w14:textId="77777777" w:rsidR="00D51BF8" w:rsidRDefault="00D51BF8">
      <w:pPr>
        <w:jc w:val="left"/>
        <w:rPr>
          <w:rFonts w:ascii="ＭＳ 明朝" w:hAnsi="ＭＳ 明朝"/>
          <w:color w:val="auto"/>
          <w:sz w:val="22"/>
          <w:szCs w:val="22"/>
        </w:rPr>
      </w:pPr>
    </w:p>
    <w:p w14:paraId="0B6C9CC5" w14:textId="77777777" w:rsidR="00D51BF8" w:rsidRDefault="00AF244E">
      <w:pPr>
        <w:ind w:left="708"/>
        <w:jc w:val="left"/>
        <w:rPr>
          <w:rFonts w:ascii="ＭＳ 明朝" w:hAnsi="ＭＳ 明朝"/>
          <w:color w:val="auto"/>
          <w:sz w:val="22"/>
          <w:szCs w:val="22"/>
        </w:rPr>
      </w:pPr>
      <w:r>
        <w:rPr>
          <w:rFonts w:ascii="ＭＳ 明朝" w:hAnsi="ＭＳ 明朝"/>
          <w:color w:val="auto"/>
          <w:sz w:val="22"/>
          <w:szCs w:val="22"/>
        </w:rPr>
        <w:t>1.</w:t>
      </w:r>
      <w:r>
        <w:rPr>
          <w:rFonts w:ascii="ＭＳ 明朝" w:hAnsi="ＭＳ 明朝"/>
          <w:color w:val="auto"/>
          <w:sz w:val="22"/>
          <w:szCs w:val="22"/>
        </w:rPr>
        <w:t>委員の紹介</w:t>
      </w:r>
    </w:p>
    <w:p w14:paraId="60C6EEDB" w14:textId="77777777" w:rsidR="00D51BF8" w:rsidRDefault="00AF244E">
      <w:pPr>
        <w:ind w:left="708"/>
        <w:jc w:val="left"/>
        <w:rPr>
          <w:rFonts w:ascii="ＭＳ 明朝" w:hAnsi="ＭＳ 明朝"/>
          <w:color w:val="auto"/>
          <w:sz w:val="22"/>
          <w:szCs w:val="22"/>
        </w:rPr>
      </w:pPr>
      <w:r>
        <w:rPr>
          <w:rFonts w:ascii="ＭＳ 明朝" w:hAnsi="ＭＳ 明朝"/>
          <w:color w:val="auto"/>
          <w:sz w:val="22"/>
          <w:szCs w:val="22"/>
        </w:rPr>
        <w:t>2.</w:t>
      </w:r>
      <w:r>
        <w:rPr>
          <w:rFonts w:ascii="ＭＳ 明朝" w:hAnsi="ＭＳ 明朝"/>
          <w:color w:val="auto"/>
          <w:sz w:val="22"/>
          <w:szCs w:val="22"/>
        </w:rPr>
        <w:t>親委員会の議事録の確認</w:t>
      </w:r>
    </w:p>
    <w:p w14:paraId="4AC637BA" w14:textId="77777777" w:rsidR="00D51BF8" w:rsidRDefault="00AF244E">
      <w:pPr>
        <w:pStyle w:val="aff3"/>
        <w:ind w:left="708"/>
        <w:rPr>
          <w:rFonts w:ascii="ＭＳ 明朝" w:eastAsia="ＭＳ 明朝" w:hAnsi="ＭＳ 明朝"/>
        </w:rPr>
      </w:pPr>
      <w:r>
        <w:rPr>
          <w:rFonts w:ascii="ＭＳ 明朝" w:eastAsia="ＭＳ 明朝" w:hAnsi="ＭＳ 明朝"/>
        </w:rPr>
        <w:t>3.TR124</w:t>
      </w:r>
      <w:r>
        <w:rPr>
          <w:rFonts w:ascii="ＭＳ 明朝" w:eastAsia="ＭＳ 明朝" w:hAnsi="ＭＳ 明朝"/>
        </w:rPr>
        <w:t>テクニカルレポートへのご意見</w:t>
      </w:r>
    </w:p>
    <w:p w14:paraId="3154B130" w14:textId="77777777" w:rsidR="00D51BF8" w:rsidRDefault="00AF244E">
      <w:pPr>
        <w:ind w:left="708"/>
        <w:rPr>
          <w:color w:val="auto"/>
        </w:rPr>
      </w:pPr>
      <w:r>
        <w:rPr>
          <w:rFonts w:ascii="ＭＳ 明朝" w:hAnsi="ＭＳ 明朝"/>
          <w:color w:val="auto"/>
        </w:rPr>
        <w:t>4.</w:t>
      </w:r>
      <w:r>
        <w:rPr>
          <w:rFonts w:ascii="ＭＳ 明朝" w:hAnsi="ＭＳ 明朝"/>
          <w:color w:val="auto"/>
        </w:rPr>
        <w:t>今後の予定</w:t>
      </w:r>
    </w:p>
    <w:p w14:paraId="191E5761" w14:textId="77777777" w:rsidR="00D51BF8" w:rsidRDefault="00D51BF8">
      <w:pPr>
        <w:widowControl/>
        <w:jc w:val="left"/>
        <w:rPr>
          <w:color w:val="auto"/>
        </w:rPr>
      </w:pPr>
    </w:p>
    <w:p w14:paraId="3C0AEF04" w14:textId="77777777" w:rsidR="00D51BF8" w:rsidRDefault="00AF244E">
      <w:pPr>
        <w:pStyle w:val="15"/>
        <w:rPr>
          <w:color w:val="auto"/>
        </w:rPr>
      </w:pPr>
      <w:r>
        <w:rPr>
          <w:color w:val="auto"/>
        </w:rPr>
        <w:t>1.</w:t>
      </w:r>
      <w:r>
        <w:rPr>
          <w:color w:val="auto"/>
        </w:rPr>
        <w:t xml:space="preserve">　委員の紹介</w:t>
      </w:r>
    </w:p>
    <w:p w14:paraId="0A8050F0" w14:textId="77777777" w:rsidR="00D51BF8" w:rsidRDefault="00AF244E">
      <w:pPr>
        <w:rPr>
          <w:color w:val="auto"/>
        </w:rPr>
      </w:pPr>
      <w:r>
        <w:rPr>
          <w:color w:val="auto"/>
        </w:rPr>
        <w:t>自己紹介形式にて参加委員の紹介を行った。</w:t>
      </w:r>
    </w:p>
    <w:p w14:paraId="77ADAA8D" w14:textId="77777777" w:rsidR="00D51BF8" w:rsidRDefault="00AF244E">
      <w:pPr>
        <w:widowControl/>
        <w:jc w:val="left"/>
        <w:rPr>
          <w:rFonts w:ascii="ＭＳ 明朝" w:hAnsi="ＭＳ 明朝"/>
          <w:color w:val="auto"/>
          <w:sz w:val="22"/>
          <w:szCs w:val="22"/>
        </w:rPr>
      </w:pPr>
      <w:r>
        <w:br w:type="page"/>
      </w:r>
    </w:p>
    <w:p w14:paraId="5C74D93C" w14:textId="77777777" w:rsidR="00D51BF8" w:rsidRDefault="00AF244E">
      <w:pPr>
        <w:pStyle w:val="15"/>
        <w:rPr>
          <w:color w:val="auto"/>
        </w:rPr>
      </w:pPr>
      <w:r>
        <w:rPr>
          <w:color w:val="auto"/>
        </w:rPr>
        <w:lastRenderedPageBreak/>
        <w:t>2.</w:t>
      </w:r>
      <w:r>
        <w:rPr>
          <w:color w:val="auto"/>
        </w:rPr>
        <w:t xml:space="preserve">　親委員会の議事録の確認</w:t>
      </w:r>
    </w:p>
    <w:p w14:paraId="09BEAFF0" w14:textId="77777777" w:rsidR="00D51BF8" w:rsidRDefault="00AF244E">
      <w:pPr>
        <w:rPr>
          <w:color w:val="auto"/>
        </w:rPr>
      </w:pPr>
      <w:ins w:id="1" w:author="keita araki" w:date="2021-07-09T10:40:00Z">
        <w:r>
          <w:rPr>
            <w:color w:val="auto"/>
          </w:rPr>
          <w:t>主査</w:t>
        </w:r>
      </w:ins>
      <w:r>
        <w:rPr>
          <w:color w:val="auto"/>
        </w:rPr>
        <w:t>より第１回メカニカルファスニング</w:t>
      </w:r>
      <w:r>
        <w:rPr>
          <w:color w:val="auto"/>
        </w:rPr>
        <w:t>(</w:t>
      </w:r>
      <w:r>
        <w:rPr>
          <w:color w:val="auto"/>
        </w:rPr>
        <w:t>以下、</w:t>
      </w:r>
      <w:r>
        <w:rPr>
          <w:color w:val="auto"/>
        </w:rPr>
        <w:t>MF</w:t>
      </w:r>
      <w:r>
        <w:rPr>
          <w:color w:val="auto"/>
        </w:rPr>
        <w:t>と表記</w:t>
      </w:r>
      <w:r>
        <w:rPr>
          <w:color w:val="auto"/>
        </w:rPr>
        <w:t>)</w:t>
      </w:r>
      <w:r>
        <w:rPr>
          <w:color w:val="auto"/>
        </w:rPr>
        <w:t>小委員会議事録の説明があった。具体的な内容は【資料</w:t>
      </w:r>
      <w:r>
        <w:rPr>
          <w:color w:val="auto"/>
        </w:rPr>
        <w:t>_2 2021</w:t>
      </w:r>
      <w:r>
        <w:rPr>
          <w:color w:val="auto"/>
        </w:rPr>
        <w:t>年度第</w:t>
      </w:r>
      <w:r>
        <w:rPr>
          <w:color w:val="auto"/>
        </w:rPr>
        <w:t>1</w:t>
      </w:r>
      <w:r>
        <w:rPr>
          <w:color w:val="auto"/>
        </w:rPr>
        <w:t>回メカニカルファスニング小委員会議事録</w:t>
      </w:r>
      <w:r>
        <w:rPr>
          <w:color w:val="auto"/>
        </w:rPr>
        <w:t>_210531</w:t>
      </w:r>
      <w:r>
        <w:rPr>
          <w:color w:val="auto"/>
        </w:rPr>
        <w:t>】の内容の通りであるが、</w:t>
      </w:r>
      <w:ins w:id="2" w:author="keita araki" w:date="2021-07-09T10:41:00Z">
        <w:r>
          <w:rPr>
            <w:color w:val="auto"/>
          </w:rPr>
          <w:t>主査</w:t>
        </w:r>
      </w:ins>
      <w:r>
        <w:rPr>
          <w:color w:val="auto"/>
        </w:rPr>
        <w:t>より以下の追加説明があった。</w:t>
      </w:r>
    </w:p>
    <w:p w14:paraId="73703532" w14:textId="77777777" w:rsidR="00D51BF8" w:rsidRDefault="00D51BF8">
      <w:pPr>
        <w:rPr>
          <w:color w:val="auto"/>
        </w:rPr>
      </w:pPr>
    </w:p>
    <w:p w14:paraId="32B5A30B" w14:textId="77777777" w:rsidR="00D51BF8" w:rsidRDefault="00AF244E">
      <w:pPr>
        <w:ind w:left="992" w:right="990" w:hanging="282"/>
        <w:rPr>
          <w:color w:val="auto"/>
        </w:rPr>
      </w:pPr>
      <w:r>
        <w:rPr>
          <w:color w:val="auto"/>
        </w:rPr>
        <w:t>①</w:t>
      </w:r>
      <w:r>
        <w:rPr>
          <w:color w:val="auto"/>
        </w:rPr>
        <w:t>本委員会は</w:t>
      </w:r>
      <w:r>
        <w:rPr>
          <w:color w:val="auto"/>
        </w:rPr>
        <w:t>MF</w:t>
      </w:r>
      <w:r>
        <w:rPr>
          <w:color w:val="auto"/>
        </w:rPr>
        <w:t>小委員会を親委員会として、接合要素</w:t>
      </w:r>
      <w:r>
        <w:rPr>
          <w:color w:val="auto"/>
        </w:rPr>
        <w:t>WG</w:t>
      </w:r>
      <w:r>
        <w:rPr>
          <w:color w:val="auto"/>
        </w:rPr>
        <w:t>と構造</w:t>
      </w:r>
      <w:r>
        <w:rPr>
          <w:color w:val="auto"/>
        </w:rPr>
        <w:t>WG</w:t>
      </w:r>
      <w:r>
        <w:rPr>
          <w:color w:val="auto"/>
        </w:rPr>
        <w:t>に分かれており、本</w:t>
      </w:r>
      <w:r>
        <w:rPr>
          <w:color w:val="auto"/>
        </w:rPr>
        <w:t>WG</w:t>
      </w:r>
      <w:r>
        <w:rPr>
          <w:color w:val="auto"/>
        </w:rPr>
        <w:t>は後者であること</w:t>
      </w:r>
    </w:p>
    <w:p w14:paraId="7D3CBBC7" w14:textId="77777777" w:rsidR="00D51BF8" w:rsidRDefault="00AF244E">
      <w:pPr>
        <w:ind w:left="992" w:hanging="282"/>
        <w:rPr>
          <w:color w:val="auto"/>
        </w:rPr>
      </w:pPr>
      <w:r>
        <w:rPr>
          <w:color w:val="auto"/>
        </w:rPr>
        <w:t>②</w:t>
      </w:r>
      <w:r>
        <w:rPr>
          <w:color w:val="auto"/>
        </w:rPr>
        <w:t>接合要素</w:t>
      </w:r>
      <w:r>
        <w:rPr>
          <w:color w:val="auto"/>
        </w:rPr>
        <w:t>WG</w:t>
      </w:r>
      <w:r>
        <w:rPr>
          <w:color w:val="auto"/>
        </w:rPr>
        <w:t>については、新耐力点法</w:t>
      </w:r>
      <w:r>
        <w:rPr>
          <w:color w:val="auto"/>
        </w:rPr>
        <w:t>(OS</w:t>
      </w:r>
      <w:r>
        <w:rPr>
          <w:color w:val="auto"/>
        </w:rPr>
        <w:t>法</w:t>
      </w:r>
      <w:r>
        <w:rPr>
          <w:color w:val="auto"/>
        </w:rPr>
        <w:t>)</w:t>
      </w:r>
      <w:r>
        <w:rPr>
          <w:color w:val="auto"/>
        </w:rPr>
        <w:t>の実用化に関する検討と、超々高力ボルトの実用化に関する検討の２つが活発に議論されていること</w:t>
      </w:r>
    </w:p>
    <w:p w14:paraId="1DFCB8E2" w14:textId="77777777" w:rsidR="00D51BF8" w:rsidRDefault="00D51BF8">
      <w:pPr>
        <w:rPr>
          <w:color w:val="auto"/>
        </w:rPr>
      </w:pPr>
    </w:p>
    <w:p w14:paraId="034D65AF" w14:textId="77777777" w:rsidR="00D51BF8" w:rsidRDefault="00AF244E">
      <w:pPr>
        <w:rPr>
          <w:color w:val="auto"/>
        </w:rPr>
      </w:pPr>
      <w:r>
        <w:rPr>
          <w:color w:val="auto"/>
        </w:rPr>
        <w:t>上記の説明および</w:t>
      </w:r>
      <w:r>
        <w:rPr>
          <w:color w:val="auto"/>
        </w:rPr>
        <w:t>MF</w:t>
      </w:r>
      <w:r>
        <w:rPr>
          <w:color w:val="auto"/>
        </w:rPr>
        <w:t>委員会の議事録に関して、本委員から特に意見はなかった。</w:t>
      </w:r>
    </w:p>
    <w:p w14:paraId="4B42AB29" w14:textId="77777777" w:rsidR="00D51BF8" w:rsidRDefault="00D51BF8">
      <w:pPr>
        <w:rPr>
          <w:color w:val="auto"/>
        </w:rPr>
      </w:pPr>
    </w:p>
    <w:p w14:paraId="57AD33C4" w14:textId="77777777" w:rsidR="00D51BF8" w:rsidRDefault="00D51BF8">
      <w:pPr>
        <w:rPr>
          <w:color w:val="auto"/>
        </w:rPr>
      </w:pPr>
    </w:p>
    <w:p w14:paraId="2AA7B7F4" w14:textId="77777777" w:rsidR="00D51BF8" w:rsidRDefault="00AF244E">
      <w:pPr>
        <w:pStyle w:val="15"/>
        <w:rPr>
          <w:color w:val="auto"/>
        </w:rPr>
      </w:pPr>
      <w:r>
        <w:rPr>
          <w:color w:val="auto"/>
        </w:rPr>
        <w:t>3.</w:t>
      </w:r>
      <w:r>
        <w:rPr>
          <w:color w:val="auto"/>
        </w:rPr>
        <w:t xml:space="preserve">　</w:t>
      </w:r>
      <w:r>
        <w:rPr>
          <w:color w:val="auto"/>
        </w:rPr>
        <w:t>TR124</w:t>
      </w:r>
      <w:r>
        <w:rPr>
          <w:color w:val="auto"/>
        </w:rPr>
        <w:t>テクニカルレポートへのご意見</w:t>
      </w:r>
    </w:p>
    <w:p w14:paraId="7F48C5A2" w14:textId="77777777" w:rsidR="00D51BF8" w:rsidRDefault="00AF244E">
      <w:pPr>
        <w:rPr>
          <w:color w:val="auto"/>
        </w:rPr>
      </w:pPr>
      <w:r>
        <w:rPr>
          <w:color w:val="auto"/>
        </w:rPr>
        <w:t>主査から、まずは今年３月に発行されたテクニカルレポートに関するコメントを委員全員から伺い、その意見から今後の本</w:t>
      </w:r>
      <w:r>
        <w:rPr>
          <w:color w:val="auto"/>
        </w:rPr>
        <w:t>WG</w:t>
      </w:r>
      <w:r>
        <w:rPr>
          <w:color w:val="auto"/>
        </w:rPr>
        <w:t>の活動内容を決めていく旨の説明があった。今回参加した委員の発言内容の概要を以下に示す</w:t>
      </w:r>
      <w:r>
        <w:rPr>
          <w:color w:val="auto"/>
        </w:rPr>
        <w:t>(</w:t>
      </w:r>
      <w:r>
        <w:rPr>
          <w:color w:val="auto"/>
        </w:rPr>
        <w:t>発言順</w:t>
      </w:r>
      <w:r>
        <w:rPr>
          <w:color w:val="auto"/>
        </w:rPr>
        <w:t>)</w:t>
      </w:r>
      <w:r>
        <w:rPr>
          <w:color w:val="auto"/>
        </w:rPr>
        <w:t>。</w:t>
      </w:r>
    </w:p>
    <w:p w14:paraId="25D2C852" w14:textId="77777777" w:rsidR="00D51BF8" w:rsidRDefault="00D51BF8">
      <w:pPr>
        <w:rPr>
          <w:color w:val="auto"/>
        </w:rPr>
      </w:pPr>
    </w:p>
    <w:p w14:paraId="225BBDFE" w14:textId="77777777" w:rsidR="00D51BF8" w:rsidRDefault="00AF244E">
      <w:pPr>
        <w:ind w:left="992" w:right="706" w:hanging="566"/>
        <w:rPr>
          <w:color w:val="auto"/>
        </w:rPr>
      </w:pPr>
      <w:r>
        <w:rPr>
          <w:color w:val="auto"/>
        </w:rPr>
        <w:t>(</w:t>
      </w:r>
      <w:ins w:id="3" w:author="araki keita" w:date="2021-07-09T10:12:00Z">
        <w:r>
          <w:rPr>
            <w:color w:val="auto"/>
          </w:rPr>
          <w:t>主査</w:t>
        </w:r>
      </w:ins>
      <w:r>
        <w:rPr>
          <w:color w:val="auto"/>
        </w:rPr>
        <w:t>)TR</w:t>
      </w:r>
      <w:r>
        <w:rPr>
          <w:color w:val="auto"/>
        </w:rPr>
        <w:t>は既往工法と新提案の２つに内容が大きくわかれており、私は既往工法の</w:t>
      </w:r>
      <w:r>
        <w:rPr>
          <w:color w:val="auto"/>
        </w:rPr>
        <w:t>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349488B3" w14:textId="77777777" w:rsidR="00D51BF8" w:rsidRDefault="00AF244E">
      <w:pPr>
        <w:ind w:left="990" w:right="706" w:hanging="284"/>
        <w:rPr>
          <w:color w:val="auto"/>
        </w:rPr>
      </w:pPr>
      <w:ins w:id="4" w:author="araki keita" w:date="2021-07-09T10:13:00Z">
        <w:r>
          <w:rPr>
            <w:color w:val="auto"/>
          </w:rPr>
          <w:t>・</w:t>
        </w:r>
      </w:ins>
      <w:r>
        <w:rPr>
          <w:color w:val="auto"/>
        </w:rPr>
        <w:t>３章の新提案を担当したが、多賀先生から示された省溶接をレベルで提示するという考えはよかったと感じた。今後については、設計例を充実させるのがよいように思われる。加えて施工手順も掘り下げることができればよい。</w:t>
      </w:r>
    </w:p>
    <w:p w14:paraId="414D032F" w14:textId="77777777" w:rsidR="00D51BF8" w:rsidRDefault="00AF244E">
      <w:pPr>
        <w:ind w:left="990" w:right="706" w:hanging="284"/>
        <w:rPr>
          <w:color w:val="auto"/>
        </w:rPr>
      </w:pPr>
      <w:ins w:id="5" w:author="araki keita" w:date="2021-07-09T10:13:00Z">
        <w:r>
          <w:rPr>
            <w:color w:val="auto"/>
          </w:rPr>
          <w:t>・</w:t>
        </w:r>
      </w:ins>
      <w:r>
        <w:rPr>
          <w:color w:val="auto"/>
        </w:rPr>
        <w:t>MF</w:t>
      </w:r>
      <w:r>
        <w:rPr>
          <w:color w:val="auto"/>
        </w:rPr>
        <w:t>は環境配慮等を勘案してもメリットがある工法であることは承知しているが、コストと製作の観点からなかなか採用に至らない状況と認識している。天井改修などで無溶接が条件となることがあり、高力ボルトだけでなく、中ボルトやビスなどを採用した軽微な接合に取り組んではどうか。</w:t>
      </w:r>
    </w:p>
    <w:p w14:paraId="427FF8D7" w14:textId="77777777" w:rsidR="00D51BF8" w:rsidRDefault="00AF244E">
      <w:pPr>
        <w:ind w:left="990" w:right="706" w:hanging="284"/>
        <w:rPr>
          <w:color w:val="auto"/>
        </w:rPr>
      </w:pPr>
      <w:ins w:id="6" w:author="araki keita" w:date="2021-07-09T10:13:00Z">
        <w:r>
          <w:rPr>
            <w:color w:val="auto"/>
          </w:rPr>
          <w:t>・</w:t>
        </w:r>
      </w:ins>
      <w:r>
        <w:rPr>
          <w:color w:val="auto"/>
        </w:rPr>
        <w:t>３章の新接合部の提案では実際の構造計算を行ったり、もし可能であれば実験や</w:t>
      </w:r>
      <w:r>
        <w:rPr>
          <w:color w:val="auto"/>
        </w:rPr>
        <w:t>FEM(</w:t>
      </w:r>
      <w:r>
        <w:rPr>
          <w:color w:val="auto"/>
        </w:rPr>
        <w:t>有限要素法</w:t>
      </w:r>
      <w:r>
        <w:rPr>
          <w:color w:val="auto"/>
        </w:rPr>
        <w:t>)</w:t>
      </w:r>
      <w:r>
        <w:rPr>
          <w:color w:val="auto"/>
        </w:rPr>
        <w:t>で性能を確認したりすることが考えられる。また、コストも算出してみるのも説得力があってよいと考えている。接合部への超々高力ボルトや中ボルトなどの活用を検討して</w:t>
      </w:r>
      <w:r>
        <w:rPr>
          <w:color w:val="auto"/>
        </w:rPr>
        <w:t>みてもよいと考えている。</w:t>
      </w:r>
    </w:p>
    <w:p w14:paraId="427A36FB" w14:textId="77777777" w:rsidR="00D51BF8" w:rsidRDefault="00AF244E">
      <w:pPr>
        <w:ind w:left="990" w:right="706" w:hanging="284"/>
        <w:rPr>
          <w:color w:val="auto"/>
        </w:rPr>
      </w:pPr>
      <w:ins w:id="7" w:author="araki keita" w:date="2021-07-09T10:13:00Z">
        <w:r>
          <w:rPr>
            <w:color w:val="auto"/>
          </w:rPr>
          <w:t>・</w:t>
        </w:r>
      </w:ins>
      <w:r>
        <w:rPr>
          <w:color w:val="auto"/>
        </w:rPr>
        <w:t>TR</w:t>
      </w:r>
      <w:r>
        <w:rPr>
          <w:color w:val="auto"/>
        </w:rPr>
        <w:t>では角形鋼管に対する</w:t>
      </w:r>
      <w:r>
        <w:rPr>
          <w:color w:val="auto"/>
        </w:rPr>
        <w:t>MF</w:t>
      </w:r>
      <w:r>
        <w:rPr>
          <w:color w:val="auto"/>
        </w:rPr>
        <w:t>の新接合部を検討した。やってみたら</w:t>
      </w:r>
      <w:r>
        <w:rPr>
          <w:color w:val="auto"/>
        </w:rPr>
        <w:t>H</w:t>
      </w:r>
      <w:r>
        <w:rPr>
          <w:color w:val="auto"/>
        </w:rPr>
        <w:t>形鋼と比べると角形鋼管のスキンプレートの効果があるため、実際の設計は難しくなるように思えた。建築システムを含めた検討を行う必要があるように考えている。</w:t>
      </w:r>
    </w:p>
    <w:p w14:paraId="659C2415" w14:textId="77777777" w:rsidR="00D51BF8" w:rsidRDefault="00AF244E">
      <w:pPr>
        <w:ind w:left="990" w:right="706" w:hanging="284"/>
        <w:rPr>
          <w:color w:val="auto"/>
        </w:rPr>
      </w:pPr>
      <w:ins w:id="8" w:author="araki keita" w:date="2021-07-09T10:13:00Z">
        <w:r>
          <w:rPr>
            <w:color w:val="auto"/>
          </w:rPr>
          <w:t>・</w:t>
        </w:r>
      </w:ins>
      <w:r>
        <w:rPr>
          <w:color w:val="auto"/>
        </w:rPr>
        <w:t>適用するつもりで</w:t>
      </w:r>
      <w:r>
        <w:rPr>
          <w:color w:val="auto"/>
        </w:rPr>
        <w:t>3-45,3-47</w:t>
      </w:r>
      <w:r>
        <w:rPr>
          <w:color w:val="auto"/>
        </w:rPr>
        <w:t>を描き、実施には問題がないと考えているものの、円形鋼管に対しては、ワンサイドボルトの適用例が乏しく、円形鋼管に関する記述は大臣認定資</w:t>
      </w:r>
      <w:r>
        <w:rPr>
          <w:color w:val="auto"/>
        </w:rPr>
        <w:lastRenderedPageBreak/>
        <w:t>料にも、販売元にもない。また論文等もない。社内で指摘されたのは，ワンサイドボルトの平面ワッシャーが曲</w:t>
      </w:r>
      <w:r>
        <w:rPr>
          <w:color w:val="auto"/>
        </w:rPr>
        <w:t>面に対して面接触しない点で、特に曲率半径が小さい場合それが顕著となる。曲率に合った曲面座金を噛ませば面接触となるが、製作に余分なコストがかかる。そこで曲面座金の有無をパラメータとしたすべり試験を現在計画中である。円形鋼管の内面については、曲面であってもそれに合わせてバルブが形成されるので、問題はないものと考えている。</w:t>
      </w:r>
    </w:p>
    <w:p w14:paraId="32211EDC" w14:textId="77777777" w:rsidR="00D51BF8" w:rsidRDefault="00AF244E">
      <w:pPr>
        <w:ind w:left="990" w:right="706" w:hanging="284"/>
        <w:rPr>
          <w:color w:val="auto"/>
        </w:rPr>
      </w:pPr>
      <w:ins w:id="9" w:author="araki keita" w:date="2021-07-09T10:13:00Z">
        <w:r>
          <w:rPr>
            <w:color w:val="auto"/>
          </w:rPr>
          <w:t>・</w:t>
        </w:r>
      </w:ins>
      <w:r>
        <w:rPr>
          <w:color w:val="auto"/>
        </w:rPr>
        <w:t>前回は既往文献調査を担当した。既往文献をまとめて思ったのは実際適用した物件がわからないということであった。</w:t>
      </w:r>
      <w:r>
        <w:rPr>
          <w:color w:val="auto"/>
        </w:rPr>
        <w:t>MF</w:t>
      </w:r>
      <w:r>
        <w:rPr>
          <w:color w:val="auto"/>
        </w:rPr>
        <w:t>の普及に向けては、施工しやすいことを含め、皆が使いやすいものになることが必要だと</w:t>
      </w:r>
      <w:r>
        <w:rPr>
          <w:color w:val="auto"/>
        </w:rPr>
        <w:t>考えた。法的には認められていないが、拡大孔の要望は多いと感じる。</w:t>
      </w:r>
      <w:r>
        <w:rPr>
          <w:color w:val="auto"/>
        </w:rPr>
        <w:t>MF</w:t>
      </w:r>
      <w:r>
        <w:rPr>
          <w:color w:val="auto"/>
        </w:rPr>
        <w:t>の普及に向けて、実験等で性能確認した良い提案ができればと思う。</w:t>
      </w:r>
    </w:p>
    <w:p w14:paraId="3BA9A09C" w14:textId="77777777" w:rsidR="00D51BF8" w:rsidRDefault="00AF244E">
      <w:pPr>
        <w:ind w:left="990" w:right="706" w:hanging="284"/>
        <w:rPr>
          <w:color w:val="auto"/>
        </w:rPr>
      </w:pPr>
      <w:ins w:id="10" w:author="araki keita" w:date="2021-07-09T10:13:00Z">
        <w:r>
          <w:rPr>
            <w:color w:val="auto"/>
          </w:rPr>
          <w:t>・</w:t>
        </w:r>
      </w:ins>
      <w:r>
        <w:rPr>
          <w:color w:val="auto"/>
        </w:rPr>
        <w:t>3</w:t>
      </w:r>
      <w:r>
        <w:rPr>
          <w:color w:val="auto"/>
        </w:rPr>
        <w:t>章の新提案の部分を担当した。閉断面について整理された点は、今後のことにもつながるのでよかった。中ボルトの適用拡大には非常に興味がある。ブレースや小梁に中ボルトを使う場合が考えられる。ボルトのずれとか変形の評価について、知見が蓄積されるのがよいと思う。</w:t>
      </w:r>
    </w:p>
    <w:p w14:paraId="75834D78" w14:textId="77777777" w:rsidR="00D51BF8" w:rsidRDefault="00AF244E">
      <w:pPr>
        <w:ind w:left="990" w:right="706" w:hanging="284"/>
        <w:rPr>
          <w:color w:val="auto"/>
        </w:rPr>
      </w:pPr>
      <w:ins w:id="11" w:author="araki keita" w:date="2021-07-09T10:14:00Z">
        <w:r>
          <w:rPr>
            <w:color w:val="auto"/>
          </w:rPr>
          <w:t>・</w:t>
        </w:r>
      </w:ins>
      <w:r>
        <w:rPr>
          <w:color w:val="auto"/>
        </w:rPr>
        <w:t>今年度からの参加ですが、非常によくまとまっていて業務でも使用したいと思った。工業化システムについて無溶接工法を提案していたが、最近はしていないし、使われていない現状がある。</w:t>
      </w:r>
    </w:p>
    <w:p w14:paraId="493FFBC4" w14:textId="77777777" w:rsidR="00D51BF8" w:rsidRDefault="00AF244E">
      <w:pPr>
        <w:ind w:left="990" w:right="706" w:hanging="284"/>
        <w:rPr>
          <w:color w:val="auto"/>
        </w:rPr>
      </w:pPr>
      <w:ins w:id="12" w:author="araki keita" w:date="2021-07-09T10:14:00Z">
        <w:r>
          <w:rPr>
            <w:color w:val="auto"/>
          </w:rPr>
          <w:t>・</w:t>
        </w:r>
      </w:ins>
      <w:r>
        <w:t>たとえば、ウェブクランプ工法に限って言えば、実用物件も増えてきており、もう普及に向けての検討が終わっているように思える。このような、実物件に適用されている</w:t>
      </w:r>
      <w:r>
        <w:t>MF</w:t>
      </w:r>
      <w:r>
        <w:t>工法とそうでない工法の違いは、従来溶接工法と比較したときによく見えるものと考えている。比較においてはコストの比較が真っ先に思い浮かぶが、個人的な意見としては、コストの比較は非常に</w:t>
      </w:r>
      <w:r>
        <w:t>難しく、やるのは大変で意味がないものと考えている。先ほどコストと製作で</w:t>
      </w:r>
      <w:r>
        <w:t>MF</w:t>
      </w:r>
      <w:r>
        <w:t>はやらないという意見もあったように、コストは慎重に比較しないと、</w:t>
      </w:r>
      <w:r>
        <w:t>MF</w:t>
      </w:r>
      <w:r>
        <w:t>工法の方が高コストとなるという結果が予想される。</w:t>
      </w:r>
    </w:p>
    <w:p w14:paraId="36AA5BC1" w14:textId="77777777" w:rsidR="00D51BF8" w:rsidRDefault="00AF244E">
      <w:pPr>
        <w:ind w:left="990" w:right="706" w:hanging="284"/>
        <w:rPr>
          <w:color w:val="auto"/>
        </w:rPr>
      </w:pPr>
      <w:ins w:id="13" w:author="araki keita" w:date="2021-07-09T10:14:00Z">
        <w:r>
          <w:rPr>
            <w:color w:val="auto"/>
          </w:rPr>
          <w:t>・</w:t>
        </w:r>
      </w:ins>
      <w:r>
        <w:rPr>
          <w:color w:val="auto"/>
        </w:rPr>
        <w:t>今まではオブザーバーとしての参加であったが今年から新規参加となった。レポートについては図鑑としては面白いものができていると感じている。これにプラスして各接合部の性能を横並びに比較できれば、実務で使ってもらえるレポートができるのではないかと考えている。さらに、性能の良い接合部をピックアップして、設計例を提示するのもニー</w:t>
      </w:r>
      <w:r>
        <w:rPr>
          <w:color w:val="auto"/>
        </w:rPr>
        <w:t>ズがあるのではないかと考えている。また、分野横断の観点について考えると、土建の中間の位置にある仮設材業者では</w:t>
      </w:r>
      <w:r>
        <w:rPr>
          <w:color w:val="auto"/>
        </w:rPr>
        <w:t>MF</w:t>
      </w:r>
      <w:r>
        <w:rPr>
          <w:color w:val="auto"/>
        </w:rPr>
        <w:t>がはやっており、これを調査するのも面白いのではないかと考えている。</w:t>
      </w:r>
    </w:p>
    <w:p w14:paraId="408ED4E1" w14:textId="77777777" w:rsidR="00D51BF8" w:rsidRDefault="00AF244E">
      <w:pPr>
        <w:widowControl/>
        <w:jc w:val="left"/>
        <w:rPr>
          <w:color w:val="auto"/>
        </w:rPr>
      </w:pPr>
      <w:r>
        <w:br w:type="page"/>
      </w:r>
    </w:p>
    <w:p w14:paraId="42898671" w14:textId="77777777" w:rsidR="00D51BF8" w:rsidRDefault="00AF244E">
      <w:pPr>
        <w:ind w:left="1134" w:right="706" w:hanging="708"/>
        <w:rPr>
          <w:color w:val="auto"/>
        </w:rPr>
      </w:pPr>
      <w:r>
        <w:rPr>
          <w:color w:val="auto"/>
        </w:rPr>
        <w:lastRenderedPageBreak/>
        <w:t>上記の各委員からのコメントをもとに質疑応答を行った。以下はその要旨である。</w:t>
      </w:r>
    </w:p>
    <w:p w14:paraId="30F77A90" w14:textId="77777777" w:rsidR="00D51BF8" w:rsidRDefault="00D51BF8">
      <w:pPr>
        <w:ind w:left="1134" w:right="706" w:hanging="708"/>
        <w:rPr>
          <w:color w:val="auto"/>
        </w:rPr>
      </w:pPr>
    </w:p>
    <w:p w14:paraId="2125B42A" w14:textId="77777777" w:rsidR="00D51BF8" w:rsidRDefault="00AF244E">
      <w:pPr>
        <w:ind w:left="1134" w:right="706" w:hanging="708"/>
        <w:rPr>
          <w:color w:val="auto"/>
        </w:rPr>
      </w:pPr>
      <w:ins w:id="14" w:author="keita araki" w:date="2021-07-09T10:31:00Z">
        <w:r>
          <w:rPr>
            <w:color w:val="auto"/>
          </w:rPr>
          <w:t>・コストを比較するのは意味が無いという意見があったが、それは</w:t>
        </w:r>
      </w:ins>
      <w:r>
        <w:rPr>
          <w:color w:val="auto"/>
        </w:rPr>
        <w:t>なぜか。</w:t>
      </w:r>
    </w:p>
    <w:p w14:paraId="3E7D7E88" w14:textId="77777777" w:rsidR="00D51BF8" w:rsidRDefault="00AF244E">
      <w:pPr>
        <w:ind w:left="1132" w:right="706" w:hanging="282"/>
        <w:rPr>
          <w:color w:val="auto"/>
        </w:rPr>
      </w:pPr>
      <w:ins w:id="15" w:author="keita araki" w:date="2021-07-09T10:31:00Z">
        <w:r>
          <w:rPr>
            <w:color w:val="auto"/>
          </w:rPr>
          <w:t>→</w:t>
        </w:r>
      </w:ins>
      <w:r>
        <w:rPr>
          <w:color w:val="auto"/>
        </w:rPr>
        <w:t>製作や現場施工に関していえることだが、結局費用</w:t>
      </w:r>
      <w:r>
        <w:rPr>
          <w:color w:val="auto"/>
        </w:rPr>
        <w:t>=</w:t>
      </w:r>
      <w:r>
        <w:rPr>
          <w:color w:val="auto"/>
        </w:rPr>
        <w:t>時間</w:t>
      </w:r>
      <w:r>
        <w:rPr>
          <w:color w:val="auto"/>
        </w:rPr>
        <w:t>×</w:t>
      </w:r>
      <w:r>
        <w:rPr>
          <w:color w:val="auto"/>
        </w:rPr>
        <w:t>時間チャージなので、時間チャージの部分を議論することは意味が無いと</w:t>
      </w:r>
      <w:ins w:id="16" w:author="keita araki" w:date="2021-07-09T10:34:00Z">
        <w:r>
          <w:rPr>
            <w:color w:val="auto"/>
          </w:rPr>
          <w:t>考える。</w:t>
        </w:r>
      </w:ins>
      <w:r>
        <w:rPr>
          <w:color w:val="auto"/>
        </w:rPr>
        <w:t>時間チャージは九州でつくったり北海道でつくったりすると違うことなるので、比較にならない。比較をするなら、たとえば従来溶接と</w:t>
      </w:r>
      <w:r>
        <w:rPr>
          <w:color w:val="auto"/>
        </w:rPr>
        <w:t>MF</w:t>
      </w:r>
      <w:r>
        <w:rPr>
          <w:color w:val="auto"/>
        </w:rPr>
        <w:t>工法の製作時間を比較するのがよいと思</w:t>
      </w:r>
      <w:ins w:id="17" w:author="keita araki" w:date="2021-07-09T10:35:00Z">
        <w:r>
          <w:rPr>
            <w:color w:val="auto"/>
          </w:rPr>
          <w:t>う</w:t>
        </w:r>
      </w:ins>
      <w:r>
        <w:rPr>
          <w:color w:val="auto"/>
        </w:rPr>
        <w:t>。</w:t>
      </w:r>
    </w:p>
    <w:p w14:paraId="6F6C07FC" w14:textId="77777777" w:rsidR="00D51BF8" w:rsidRDefault="00AF244E" w:rsidP="00061E8A">
      <w:pPr>
        <w:ind w:left="709" w:right="706" w:hanging="283"/>
        <w:rPr>
          <w:color w:val="auto"/>
        </w:rPr>
      </w:pPr>
      <w:ins w:id="18" w:author="keita araki" w:date="2021-07-09T10:33:00Z">
        <w:r>
          <w:rPr>
            <w:color w:val="auto"/>
          </w:rPr>
          <w:t>・</w:t>
        </w:r>
      </w:ins>
      <w:r>
        <w:rPr>
          <w:color w:val="auto"/>
        </w:rPr>
        <w:t>設計の時点で</w:t>
      </w:r>
      <w:r>
        <w:rPr>
          <w:color w:val="auto"/>
        </w:rPr>
        <w:t>MF</w:t>
      </w:r>
      <w:r>
        <w:rPr>
          <w:color w:val="auto"/>
        </w:rPr>
        <w:t>が在来工法よりコスト増になると、</w:t>
      </w:r>
      <w:r>
        <w:rPr>
          <w:color w:val="auto"/>
        </w:rPr>
        <w:t>MF</w:t>
      </w:r>
      <w:r>
        <w:rPr>
          <w:color w:val="auto"/>
        </w:rPr>
        <w:t>の実現は厳しい。この場合、例えば環境に配慮している等、コスト増に見合う何らかのメリットを社内および顧客に提示し、納得していただく必要があ</w:t>
      </w:r>
      <w:ins w:id="19" w:author="keita araki" w:date="2021-07-09T10:35:00Z">
        <w:r>
          <w:rPr>
            <w:color w:val="auto"/>
          </w:rPr>
          <w:t>る</w:t>
        </w:r>
      </w:ins>
      <w:r>
        <w:rPr>
          <w:color w:val="auto"/>
        </w:rPr>
        <w:t>。</w:t>
      </w:r>
    </w:p>
    <w:p w14:paraId="1E7B53EC" w14:textId="77777777" w:rsidR="00D51BF8" w:rsidRDefault="00AF244E" w:rsidP="00061E8A">
      <w:pPr>
        <w:ind w:left="709" w:right="706" w:firstLine="1"/>
        <w:rPr>
          <w:color w:val="auto"/>
        </w:rPr>
      </w:pPr>
      <w:r>
        <w:rPr>
          <w:color w:val="auto"/>
        </w:rPr>
        <w:t>また、構造体への中ボルトの適用の話題が出てい</w:t>
      </w:r>
      <w:ins w:id="20" w:author="keita araki" w:date="2021-07-09T10:35:00Z">
        <w:r>
          <w:rPr>
            <w:color w:val="auto"/>
          </w:rPr>
          <w:t>る</w:t>
        </w:r>
      </w:ins>
      <w:r>
        <w:rPr>
          <w:color w:val="auto"/>
        </w:rPr>
        <w:t>が、中ボルトは必ず緩むので、</w:t>
      </w:r>
      <w:r>
        <w:rPr>
          <w:color w:val="auto"/>
        </w:rPr>
        <w:t>適用に際してはゆるみ止めの選定が重要で</w:t>
      </w:r>
      <w:ins w:id="21" w:author="keita araki" w:date="2021-07-09T10:35:00Z">
        <w:r>
          <w:rPr>
            <w:color w:val="auto"/>
          </w:rPr>
          <w:t>ある</w:t>
        </w:r>
      </w:ins>
      <w:r>
        <w:rPr>
          <w:color w:val="auto"/>
        </w:rPr>
        <w:t>。ゆるみ止めの方法は、市販のゆるみ止め金具や、ロックタイトなどの薬剤、またポンチでねじをかしめたり、溶接で殺したりなど、たくさんの方法があ</w:t>
      </w:r>
      <w:ins w:id="22" w:author="keita araki" w:date="2021-07-09T10:35:00Z">
        <w:r>
          <w:rPr>
            <w:color w:val="auto"/>
          </w:rPr>
          <w:t>る</w:t>
        </w:r>
      </w:ins>
      <w:r>
        <w:rPr>
          <w:color w:val="auto"/>
        </w:rPr>
        <w:t>が、コストも性能も多種多様で、決定打が確立しているわけでは</w:t>
      </w:r>
      <w:ins w:id="23" w:author="keita araki" w:date="2021-07-09T10:35:00Z">
        <w:r>
          <w:rPr>
            <w:color w:val="auto"/>
          </w:rPr>
          <w:t>ない</w:t>
        </w:r>
      </w:ins>
      <w:r>
        <w:rPr>
          <w:color w:val="auto"/>
        </w:rPr>
        <w:t>。ゆるみ止め金具だけでも、極めて多くの市販品が出回って</w:t>
      </w:r>
      <w:ins w:id="24" w:author="keita araki" w:date="2021-07-09T10:36:00Z">
        <w:r>
          <w:rPr>
            <w:color w:val="auto"/>
          </w:rPr>
          <w:t>いる</w:t>
        </w:r>
      </w:ins>
      <w:r>
        <w:rPr>
          <w:color w:val="auto"/>
        </w:rPr>
        <w:t>。</w:t>
      </w:r>
    </w:p>
    <w:p w14:paraId="7C4F447F" w14:textId="77777777" w:rsidR="00D51BF8" w:rsidRDefault="00AF244E" w:rsidP="00061E8A">
      <w:pPr>
        <w:ind w:left="709" w:right="706" w:hanging="283"/>
        <w:rPr>
          <w:color w:val="auto"/>
        </w:rPr>
      </w:pPr>
      <w:ins w:id="25" w:author="keita araki" w:date="2021-07-09T10:33:00Z">
        <w:r>
          <w:rPr>
            <w:color w:val="auto"/>
          </w:rPr>
          <w:t>・</w:t>
        </w:r>
      </w:ins>
      <w:r>
        <w:rPr>
          <w:color w:val="auto"/>
        </w:rPr>
        <w:t>MF</w:t>
      </w:r>
      <w:r>
        <w:rPr>
          <w:color w:val="auto"/>
        </w:rPr>
        <w:t>が採用に至らない理由としてコストと製作面の課題以外に、構造設計の観点では、</w:t>
      </w:r>
      <w:r>
        <w:rPr>
          <w:color w:val="auto"/>
        </w:rPr>
        <w:t>MF</w:t>
      </w:r>
      <w:r>
        <w:rPr>
          <w:color w:val="auto"/>
        </w:rPr>
        <w:t>は半剛接合となることが多いので、損傷制御に配慮して剛性を確保するために主体鉄骨の重量が増えることが考えられる。また柱大梁の</w:t>
      </w:r>
      <w:r>
        <w:rPr>
          <w:color w:val="auto"/>
        </w:rPr>
        <w:t>組み合わせが多数あるため、接合部の詳細設計を</w:t>
      </w:r>
      <w:r>
        <w:rPr>
          <w:color w:val="auto"/>
        </w:rPr>
        <w:t>1</w:t>
      </w:r>
      <w:r>
        <w:rPr>
          <w:color w:val="auto"/>
        </w:rPr>
        <w:t>つずつ行うことは現実的ではないので、接合部がカタログ化されるようなことがないと採用は難しいのではないかと考える。</w:t>
      </w:r>
    </w:p>
    <w:p w14:paraId="0803AC15" w14:textId="77777777" w:rsidR="00D51BF8" w:rsidRDefault="00AF244E" w:rsidP="00061E8A">
      <w:pPr>
        <w:ind w:left="568" w:right="706" w:hanging="283"/>
        <w:rPr>
          <w:color w:val="auto"/>
        </w:rPr>
      </w:pPr>
      <w:ins w:id="26" w:author="keita araki" w:date="2021-07-09T10:33:00Z">
        <w:r>
          <w:rPr>
            <w:color w:val="auto"/>
          </w:rPr>
          <w:t>・</w:t>
        </w:r>
      </w:ins>
      <w:r>
        <w:rPr>
          <w:color w:val="auto"/>
        </w:rPr>
        <w:t xml:space="preserve"> </w:t>
      </w:r>
      <w:r>
        <w:rPr>
          <w:color w:val="auto"/>
        </w:rPr>
        <w:t>接合要素</w:t>
      </w:r>
      <w:r>
        <w:rPr>
          <w:color w:val="auto"/>
        </w:rPr>
        <w:t>WG</w:t>
      </w:r>
      <w:r>
        <w:rPr>
          <w:color w:val="auto"/>
        </w:rPr>
        <w:t>と協調できるなら、超々高力ボルトを使ったらどうなるのか、支圧接合などの活用を含めて検討するのもよいと思う。</w:t>
      </w:r>
    </w:p>
    <w:p w14:paraId="0FED637E" w14:textId="77777777" w:rsidR="00D51BF8" w:rsidRDefault="00D51BF8">
      <w:pPr>
        <w:ind w:left="568" w:right="706" w:hanging="142"/>
        <w:rPr>
          <w:color w:val="auto"/>
        </w:rPr>
      </w:pPr>
    </w:p>
    <w:p w14:paraId="210EA5A7" w14:textId="77777777" w:rsidR="00D51BF8" w:rsidRDefault="00AF244E" w:rsidP="00061E8A">
      <w:pPr>
        <w:ind w:right="706"/>
        <w:rPr>
          <w:color w:val="auto"/>
        </w:rPr>
      </w:pPr>
      <w:r>
        <w:rPr>
          <w:color w:val="auto"/>
        </w:rPr>
        <w:t>以上の議論をまとめ、主査からはおよそ下記の項目に整理されるのではないかとの提案があった。</w:t>
      </w:r>
    </w:p>
    <w:p w14:paraId="49F5B915" w14:textId="77777777" w:rsidR="00D51BF8" w:rsidRDefault="00AF244E">
      <w:pPr>
        <w:numPr>
          <w:ilvl w:val="0"/>
          <w:numId w:val="2"/>
        </w:numPr>
      </w:pPr>
      <w:r>
        <w:t>コスト評価</w:t>
      </w:r>
    </w:p>
    <w:p w14:paraId="72CA240E" w14:textId="77777777" w:rsidR="00D51BF8" w:rsidRDefault="00AF244E">
      <w:pPr>
        <w:numPr>
          <w:ilvl w:val="0"/>
          <w:numId w:val="2"/>
        </w:numPr>
      </w:pPr>
      <w:r>
        <w:t>性能評価</w:t>
      </w:r>
    </w:p>
    <w:p w14:paraId="4FD62D96" w14:textId="77777777" w:rsidR="00D51BF8" w:rsidRDefault="00AF244E">
      <w:pPr>
        <w:numPr>
          <w:ilvl w:val="0"/>
          <w:numId w:val="2"/>
        </w:numPr>
      </w:pPr>
      <w:r>
        <w:t>設計例・カタログの整備</w:t>
      </w:r>
    </w:p>
    <w:p w14:paraId="669FC11C" w14:textId="77777777" w:rsidR="00D51BF8" w:rsidRDefault="00AF244E">
      <w:pPr>
        <w:numPr>
          <w:ilvl w:val="0"/>
          <w:numId w:val="2"/>
        </w:numPr>
      </w:pPr>
      <w:r>
        <w:t>超高力ボルトの活用事例、適用拡大の方策</w:t>
      </w:r>
    </w:p>
    <w:p w14:paraId="19C04569" w14:textId="77777777" w:rsidR="00D51BF8" w:rsidRDefault="00AF244E">
      <w:pPr>
        <w:numPr>
          <w:ilvl w:val="0"/>
          <w:numId w:val="2"/>
        </w:numPr>
      </w:pPr>
      <w:r>
        <w:t>中ボルト、ビス、拡大孔などの適用拡大</w:t>
      </w:r>
    </w:p>
    <w:p w14:paraId="003398C0" w14:textId="77777777" w:rsidR="00D51BF8" w:rsidRDefault="00D51BF8">
      <w:pPr>
        <w:widowControl/>
        <w:jc w:val="left"/>
        <w:rPr>
          <w:color w:val="auto"/>
        </w:rPr>
      </w:pPr>
    </w:p>
    <w:p w14:paraId="5677BBCA" w14:textId="77777777" w:rsidR="00D51BF8" w:rsidRDefault="00AF244E">
      <w:pPr>
        <w:pStyle w:val="15"/>
        <w:rPr>
          <w:color w:val="auto"/>
        </w:rPr>
      </w:pPr>
      <w:r>
        <w:rPr>
          <w:color w:val="auto"/>
        </w:rPr>
        <w:t>3.</w:t>
      </w:r>
      <w:r>
        <w:rPr>
          <w:color w:val="auto"/>
        </w:rPr>
        <w:t xml:space="preserve">　今後</w:t>
      </w:r>
      <w:r>
        <w:rPr>
          <w:color w:val="auto"/>
        </w:rPr>
        <w:t>の方針</w:t>
      </w:r>
    </w:p>
    <w:p w14:paraId="4A6C1D82" w14:textId="77777777" w:rsidR="00D51BF8" w:rsidRDefault="00D51BF8">
      <w:pPr>
        <w:pStyle w:val="15"/>
        <w:rPr>
          <w:color w:val="auto"/>
        </w:rPr>
      </w:pPr>
    </w:p>
    <w:p w14:paraId="30B4E662" w14:textId="77777777" w:rsidR="00D51BF8" w:rsidRDefault="00AF244E">
      <w:pPr>
        <w:rPr>
          <w:color w:val="auto"/>
        </w:rPr>
      </w:pPr>
      <w:r>
        <w:rPr>
          <w:color w:val="auto"/>
        </w:rPr>
        <w:t>今後の活動としては、上記の項目に分かれて活動するのが良いと思われる。上記の議論を参考に、次回の</w:t>
      </w:r>
      <w:r>
        <w:rPr>
          <w:color w:val="auto"/>
        </w:rPr>
        <w:t>WG</w:t>
      </w:r>
      <w:r>
        <w:rPr>
          <w:color w:val="auto"/>
        </w:rPr>
        <w:t>までに各委員の興味のある項目や内容を考えてくることとした。</w:t>
      </w:r>
    </w:p>
    <w:p w14:paraId="26F7157F" w14:textId="77777777" w:rsidR="00D51BF8" w:rsidRDefault="00D51BF8">
      <w:pPr>
        <w:rPr>
          <w:color w:val="auto"/>
        </w:rPr>
      </w:pPr>
    </w:p>
    <w:p w14:paraId="70005F15" w14:textId="77777777" w:rsidR="00D51BF8" w:rsidRDefault="00AF244E">
      <w:pPr>
        <w:pStyle w:val="15"/>
        <w:jc w:val="center"/>
        <w:rPr>
          <w:b/>
          <w:bCs/>
          <w:color w:val="auto"/>
        </w:rPr>
      </w:pPr>
      <w:r>
        <w:rPr>
          <w:b/>
          <w:bCs/>
          <w:color w:val="auto"/>
        </w:rPr>
        <w:t>次回：</w:t>
      </w:r>
      <w:r>
        <w:rPr>
          <w:b/>
          <w:bCs/>
          <w:color w:val="auto"/>
        </w:rPr>
        <w:t>7</w:t>
      </w:r>
      <w:r>
        <w:rPr>
          <w:b/>
          <w:bCs/>
          <w:color w:val="auto"/>
        </w:rPr>
        <w:t>月</w:t>
      </w:r>
      <w:r>
        <w:rPr>
          <w:b/>
          <w:bCs/>
          <w:color w:val="auto"/>
        </w:rPr>
        <w:t>26</w:t>
      </w:r>
      <w:r>
        <w:rPr>
          <w:b/>
          <w:bCs/>
          <w:color w:val="auto"/>
        </w:rPr>
        <w:t>日</w:t>
      </w:r>
      <w:r>
        <w:rPr>
          <w:b/>
          <w:bCs/>
          <w:color w:val="auto"/>
        </w:rPr>
        <w:t>13:00</w:t>
      </w:r>
      <w:r>
        <w:rPr>
          <w:b/>
          <w:bCs/>
          <w:color w:val="auto"/>
        </w:rPr>
        <w:t>～</w:t>
      </w:r>
    </w:p>
    <w:p w14:paraId="594CA070" w14:textId="77777777" w:rsidR="00D51BF8" w:rsidRDefault="00D51BF8">
      <w:pPr>
        <w:rPr>
          <w:color w:val="auto"/>
        </w:rPr>
      </w:pPr>
    </w:p>
    <w:sectPr w:rsidR="00D51BF8">
      <w:footerReference w:type="default" r:id="rId8"/>
      <w:pgSz w:w="11906" w:h="16838"/>
      <w:pgMar w:top="1440" w:right="1134" w:bottom="1276" w:left="1134" w:header="0" w:footer="312" w:gutter="0"/>
      <w:pgNumType w:start="1"/>
      <w:cols w:space="720"/>
      <w:formProt w:val="0"/>
      <w:docGrid w:type="lines"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06091" w14:textId="77777777" w:rsidR="00AF244E" w:rsidRDefault="00AF244E">
      <w:r>
        <w:separator/>
      </w:r>
    </w:p>
  </w:endnote>
  <w:endnote w:type="continuationSeparator" w:id="0">
    <w:p w14:paraId="3F1E9FB2" w14:textId="77777777" w:rsidR="00AF244E" w:rsidRDefault="00AF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00"/>
    <w:family w:val="roman"/>
    <w:pitch w:val="variable"/>
    <w:sig w:usb0="00000003" w:usb1="00000000" w:usb2="00000000" w:usb3="00000000" w:csb0="00000001" w:csb1="00000000"/>
  </w:font>
  <w:font w:name="IPAex明朝">
    <w:panose1 w:val="00000000000000000000"/>
    <w:charset w:val="80"/>
    <w:family w:val="roman"/>
    <w:notTrueType/>
    <w:pitch w:val="default"/>
  </w:font>
  <w:font w:name="FreeSerif">
    <w:charset w:val="80"/>
    <w:family w:val="roman"/>
    <w:pitch w:val="variable"/>
  </w:font>
  <w:font w:name="Lohit Hindi">
    <w:altName w:val="Cambria"/>
    <w:panose1 w:val="00000000000000000000"/>
    <w:charset w:val="0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5537868"/>
      <w:docPartObj>
        <w:docPartGallery w:val="Page Numbers (Bottom of Page)"/>
        <w:docPartUnique/>
      </w:docPartObj>
    </w:sdtPr>
    <w:sdtEndPr/>
    <w:sdtContent>
      <w:p w14:paraId="480E10DA" w14:textId="77777777" w:rsidR="00D51BF8" w:rsidRDefault="00AF244E">
        <w:pPr>
          <w:pStyle w:val="af9"/>
          <w:spacing w:before="240"/>
          <w:jc w:val="center"/>
        </w:pPr>
        <w:r>
          <w:fldChar w:fldCharType="begin"/>
        </w:r>
        <w:r>
          <w:instrText>PAGE</w:instrText>
        </w:r>
        <w:r>
          <w:fldChar w:fldCharType="separate"/>
        </w:r>
        <w:r>
          <w:t>4</w:t>
        </w:r>
        <w:r>
          <w:fldChar w:fldCharType="end"/>
        </w:r>
      </w:p>
    </w:sdtContent>
  </w:sdt>
  <w:p w14:paraId="5EA95DB9" w14:textId="77777777" w:rsidR="00D51BF8" w:rsidRDefault="00D51BF8">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3DD1F" w14:textId="77777777" w:rsidR="00AF244E" w:rsidRDefault="00AF244E">
      <w:r>
        <w:separator/>
      </w:r>
    </w:p>
  </w:footnote>
  <w:footnote w:type="continuationSeparator" w:id="0">
    <w:p w14:paraId="19071467" w14:textId="77777777" w:rsidR="00AF244E" w:rsidRDefault="00AF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4668B"/>
    <w:multiLevelType w:val="multilevel"/>
    <w:tmpl w:val="72D4C008"/>
    <w:lvl w:ilvl="0">
      <w:start w:val="1"/>
      <w:numFmt w:val="decimal"/>
      <w:pStyle w:val="1"/>
      <w:suff w:val="space"/>
      <w:lvlText w:val="%1章"/>
      <w:lvlJc w:val="left"/>
      <w:pPr>
        <w:tabs>
          <w:tab w:val="num" w:pos="0"/>
        </w:tabs>
        <w:ind w:left="425" w:hanging="425"/>
      </w:pPr>
      <w:rPr>
        <w:rFonts w:eastAsia="ＭＳ ゴシック"/>
        <w:b w:val="0"/>
        <w:i w:val="0"/>
        <w:color w:val="auto"/>
        <w:sz w:val="24"/>
        <w:u w:val="none"/>
        <w:em w:val="none"/>
      </w:rPr>
    </w:lvl>
    <w:lvl w:ilvl="1">
      <w:start w:val="1"/>
      <w:numFmt w:val="decimal"/>
      <w:pStyle w:val="2"/>
      <w:suff w:val="space"/>
      <w:lvlText w:val="%1.%2"/>
      <w:lvlJc w:val="left"/>
      <w:pPr>
        <w:tabs>
          <w:tab w:val="num" w:pos="0"/>
        </w:tabs>
        <w:ind w:left="992" w:hanging="567"/>
      </w:pPr>
      <w:rPr>
        <w:rFonts w:cs="Times New Roman"/>
        <w:b w:val="0"/>
        <w:bCs w:val="0"/>
        <w:i w:val="0"/>
        <w:iCs w:val="0"/>
        <w:caps w:val="0"/>
        <w:smallCaps w:val="0"/>
        <w:strike w:val="0"/>
        <w:dstrike w:val="0"/>
        <w:vanish w:val="0"/>
        <w:color w:val="000000"/>
        <w:spacing w:val="0"/>
        <w:position w:val="0"/>
        <w:sz w:val="20"/>
        <w:u w:val="none"/>
        <w:effect w:val="none"/>
        <w:vertAlign w:val="baseline"/>
        <w:em w:val="none"/>
      </w:rPr>
    </w:lvl>
    <w:lvl w:ilvl="2">
      <w:start w:val="1"/>
      <w:numFmt w:val="decimal"/>
      <w:pStyle w:val="3"/>
      <w:suff w:val="space"/>
      <w:lvlText w:val="%1.%2.%3"/>
      <w:lvlJc w:val="left"/>
      <w:pPr>
        <w:tabs>
          <w:tab w:val="num" w:pos="0"/>
        </w:tabs>
        <w:ind w:left="1418" w:hanging="567"/>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4174CB"/>
    <w:multiLevelType w:val="multilevel"/>
    <w:tmpl w:val="A678CEB6"/>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BF8"/>
    <w:rsid w:val="00061E8A"/>
    <w:rsid w:val="00AF244E"/>
    <w:rsid w:val="00D51BF8"/>
    <w:rsid w:val="00EF44B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4AF0DA"/>
  <w15:docId w15:val="{03A9EFA7-9E7D-4A0C-BAA2-B65C1604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firstLine="0"/>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qFormat/>
    <w:rsid w:val="00891D46"/>
    <w:rPr>
      <w:rFonts w:ascii="Times New Roman" w:eastAsia="ＭＳ ゴシック" w:hAnsi="Times New Roman"/>
      <w:sz w:val="24"/>
      <w:szCs w:val="24"/>
    </w:rPr>
  </w:style>
  <w:style w:type="character" w:customStyle="1" w:styleId="20">
    <w:name w:val="見出し 2 (文字)"/>
    <w:link w:val="2"/>
    <w:uiPriority w:val="9"/>
    <w:qFormat/>
    <w:rsid w:val="00CC6EB4"/>
    <w:rPr>
      <w:rFonts w:ascii="Times New Roman" w:eastAsia="ＭＳ ゴシック" w:hAnsi="Times New Roman"/>
      <w:sz w:val="22"/>
      <w:szCs w:val="21"/>
    </w:rPr>
  </w:style>
  <w:style w:type="character" w:customStyle="1" w:styleId="30">
    <w:name w:val="見出し 3 (文字)"/>
    <w:link w:val="3"/>
    <w:uiPriority w:val="9"/>
    <w:qFormat/>
    <w:rsid w:val="00F85EB7"/>
    <w:rPr>
      <w:rFonts w:ascii="Times New Roman" w:eastAsia="ＭＳ ゴシック" w:hAnsi="Times New Roman"/>
      <w:sz w:val="21"/>
      <w:szCs w:val="21"/>
    </w:rPr>
  </w:style>
  <w:style w:type="character" w:customStyle="1" w:styleId="40">
    <w:name w:val="見出し 4 (文字)"/>
    <w:basedOn w:val="a0"/>
    <w:link w:val="4"/>
    <w:uiPriority w:val="9"/>
    <w:qFormat/>
    <w:rsid w:val="00AC7B25"/>
    <w:rPr>
      <w:b/>
      <w:bCs/>
      <w:color w:val="000000"/>
      <w:sz w:val="21"/>
    </w:rPr>
  </w:style>
  <w:style w:type="character" w:customStyle="1" w:styleId="a3">
    <w:name w:val="吹き出し (文字)"/>
    <w:uiPriority w:val="99"/>
    <w:semiHidden/>
    <w:qFormat/>
    <w:rsid w:val="007B5406"/>
    <w:rPr>
      <w:rFonts w:ascii="Arial" w:eastAsia="ＭＳ ゴシック" w:hAnsi="Arial" w:cs="Times New Roman"/>
      <w:sz w:val="18"/>
      <w:szCs w:val="18"/>
    </w:rPr>
  </w:style>
  <w:style w:type="character" w:customStyle="1" w:styleId="a4">
    <w:name w:val="ヘッダー (文字)"/>
    <w:basedOn w:val="a0"/>
    <w:uiPriority w:val="99"/>
    <w:qFormat/>
    <w:rsid w:val="001F29D0"/>
  </w:style>
  <w:style w:type="character" w:customStyle="1" w:styleId="a5">
    <w:name w:val="フッター (文字)"/>
    <w:basedOn w:val="a0"/>
    <w:uiPriority w:val="99"/>
    <w:qFormat/>
    <w:rsid w:val="001F29D0"/>
  </w:style>
  <w:style w:type="character" w:customStyle="1" w:styleId="a6">
    <w:name w:val="日付 (文字)"/>
    <w:basedOn w:val="a0"/>
    <w:uiPriority w:val="99"/>
    <w:semiHidden/>
    <w:qFormat/>
    <w:rsid w:val="00D707EE"/>
  </w:style>
  <w:style w:type="character" w:customStyle="1" w:styleId="a7">
    <w:name w:val="文末脚注文字列 (文字)"/>
    <w:uiPriority w:val="99"/>
    <w:semiHidden/>
    <w:qFormat/>
    <w:rsid w:val="00E11313"/>
    <w:rPr>
      <w:kern w:val="2"/>
      <w:sz w:val="21"/>
      <w:szCs w:val="22"/>
    </w:rPr>
  </w:style>
  <w:style w:type="character" w:customStyle="1" w:styleId="a8">
    <w:name w:val="文末脚注参照記号"/>
    <w:rPr>
      <w:vertAlign w:val="superscript"/>
    </w:rPr>
  </w:style>
  <w:style w:type="character" w:customStyle="1" w:styleId="EndnoteCharacters">
    <w:name w:val="Endnote Characters"/>
    <w:uiPriority w:val="99"/>
    <w:semiHidden/>
    <w:unhideWhenUsed/>
    <w:qFormat/>
    <w:rsid w:val="00E11313"/>
    <w:rPr>
      <w:vertAlign w:val="superscript"/>
    </w:rPr>
  </w:style>
  <w:style w:type="character" w:customStyle="1" w:styleId="a9">
    <w:name w:val="インターネットリンク"/>
    <w:uiPriority w:val="99"/>
    <w:unhideWhenUsed/>
    <w:rsid w:val="004A3216"/>
    <w:rPr>
      <w:color w:val="0000FF"/>
      <w:u w:val="single"/>
    </w:rPr>
  </w:style>
  <w:style w:type="character" w:customStyle="1" w:styleId="aa">
    <w:name w:val="訪れたインターネットリンク"/>
    <w:uiPriority w:val="99"/>
    <w:semiHidden/>
    <w:unhideWhenUsed/>
    <w:rsid w:val="004A3216"/>
    <w:rPr>
      <w:color w:val="800080"/>
      <w:u w:val="single"/>
    </w:rPr>
  </w:style>
  <w:style w:type="character" w:customStyle="1" w:styleId="ab">
    <w:name w:val="表題 (文字)"/>
    <w:uiPriority w:val="10"/>
    <w:qFormat/>
    <w:rsid w:val="00F446D3"/>
    <w:rPr>
      <w:rFonts w:ascii="Arial" w:eastAsia="ＭＳ ゴシック" w:hAnsi="Arial" w:cs="Times New Roman"/>
      <w:kern w:val="2"/>
      <w:sz w:val="32"/>
      <w:szCs w:val="32"/>
    </w:rPr>
  </w:style>
  <w:style w:type="character" w:customStyle="1" w:styleId="ac">
    <w:name w:val="副題 (文字)"/>
    <w:uiPriority w:val="11"/>
    <w:qFormat/>
    <w:rsid w:val="00B143A5"/>
    <w:rPr>
      <w:rFonts w:ascii="Arial" w:eastAsia="ＭＳ ゴシック" w:hAnsi="Arial" w:cs="Times New Roman"/>
      <w:kern w:val="2"/>
      <w:sz w:val="24"/>
      <w:szCs w:val="24"/>
    </w:rPr>
  </w:style>
  <w:style w:type="character" w:customStyle="1" w:styleId="ad">
    <w:name w:val="本文 (文字)"/>
    <w:basedOn w:val="a0"/>
    <w:uiPriority w:val="99"/>
    <w:qFormat/>
    <w:rsid w:val="00455E96"/>
    <w:rPr>
      <w:rFonts w:ascii="Times New Roman" w:hAnsi="Times New Roman"/>
      <w:szCs w:val="21"/>
    </w:rPr>
  </w:style>
  <w:style w:type="character" w:styleId="ae">
    <w:name w:val="Placeholder Text"/>
    <w:basedOn w:val="a0"/>
    <w:uiPriority w:val="99"/>
    <w:semiHidden/>
    <w:qFormat/>
    <w:rsid w:val="000541B4"/>
    <w:rPr>
      <w:color w:val="808080"/>
    </w:rPr>
  </w:style>
  <w:style w:type="character" w:customStyle="1" w:styleId="11">
    <w:name w:val="未解決のメンション1"/>
    <w:basedOn w:val="a0"/>
    <w:uiPriority w:val="99"/>
    <w:semiHidden/>
    <w:unhideWhenUsed/>
    <w:qFormat/>
    <w:rsid w:val="00062465"/>
    <w:rPr>
      <w:color w:val="808080"/>
      <w:shd w:val="clear" w:color="auto" w:fill="E6E6E6"/>
    </w:rPr>
  </w:style>
  <w:style w:type="character" w:customStyle="1" w:styleId="af">
    <w:name w:val="書式なし (文字)"/>
    <w:basedOn w:val="a0"/>
    <w:uiPriority w:val="99"/>
    <w:qFormat/>
    <w:rsid w:val="00E27F9B"/>
    <w:rPr>
      <w:rFonts w:ascii="游ゴシック" w:eastAsia="游ゴシック" w:hAnsi="游ゴシック" w:cs="Courier New"/>
      <w:kern w:val="2"/>
      <w:sz w:val="22"/>
      <w:szCs w:val="22"/>
    </w:rPr>
  </w:style>
  <w:style w:type="character" w:customStyle="1" w:styleId="12">
    <w:name w:val="箇条書き1"/>
    <w:qFormat/>
    <w:rPr>
      <w:rFonts w:ascii="OpenSymbol" w:eastAsia="OpenSymbol" w:hAnsi="OpenSymbol" w:cs="OpenSymbol"/>
    </w:rPr>
  </w:style>
  <w:style w:type="paragraph" w:customStyle="1" w:styleId="af0">
    <w:name w:val="見出し"/>
    <w:basedOn w:val="a"/>
    <w:next w:val="af1"/>
    <w:qFormat/>
    <w:pPr>
      <w:keepNext/>
      <w:spacing w:before="240" w:after="120"/>
    </w:pPr>
    <w:rPr>
      <w:rFonts w:ascii="Liberation Sans" w:eastAsia="ＭＳ ゴシック" w:hAnsi="Liberation Sans" w:cs="Arial Unicode MS"/>
      <w:sz w:val="28"/>
      <w:szCs w:val="28"/>
    </w:rPr>
  </w:style>
  <w:style w:type="paragraph" w:styleId="af1">
    <w:name w:val="Body Text"/>
    <w:basedOn w:val="a"/>
    <w:uiPriority w:val="99"/>
    <w:unhideWhenUsed/>
    <w:rsid w:val="00455E96"/>
    <w:pPr>
      <w:spacing w:line="280" w:lineRule="exact"/>
      <w:jc w:val="left"/>
    </w:pPr>
    <w:rPr>
      <w:rFonts w:ascii="Times New Roman" w:hAnsi="Times New Roman"/>
      <w:color w:val="auto"/>
      <w:szCs w:val="21"/>
    </w:rPr>
  </w:style>
  <w:style w:type="paragraph" w:styleId="af2">
    <w:name w:val="List"/>
    <w:basedOn w:val="af1"/>
    <w:rPr>
      <w:rFonts w:eastAsia="IPAex明朝" w:cs="Arial Unicode MS"/>
    </w:rPr>
  </w:style>
  <w:style w:type="paragraph" w:styleId="af3">
    <w:name w:val="caption"/>
    <w:basedOn w:val="a"/>
    <w:next w:val="a"/>
    <w:uiPriority w:val="35"/>
    <w:unhideWhenUsed/>
    <w:qFormat/>
    <w:rsid w:val="004D6DAF"/>
    <w:pPr>
      <w:ind w:left="149" w:hanging="150"/>
      <w:jc w:val="center"/>
    </w:pPr>
    <w:rPr>
      <w:rFonts w:ascii="Times New Roman" w:hAnsi="Times New Roman"/>
      <w:bCs/>
      <w:color w:val="auto"/>
      <w:szCs w:val="21"/>
    </w:rPr>
  </w:style>
  <w:style w:type="paragraph" w:customStyle="1" w:styleId="af4">
    <w:name w:val="索引"/>
    <w:basedOn w:val="a"/>
    <w:qFormat/>
    <w:pPr>
      <w:suppressLineNumbers/>
    </w:pPr>
    <w:rPr>
      <w:rFonts w:cs="Arial Unicode MS"/>
    </w:rPr>
  </w:style>
  <w:style w:type="paragraph" w:styleId="af5">
    <w:name w:val="Balloon Text"/>
    <w:basedOn w:val="a"/>
    <w:uiPriority w:val="99"/>
    <w:semiHidden/>
    <w:unhideWhenUsed/>
    <w:qFormat/>
    <w:rsid w:val="007B5406"/>
    <w:rPr>
      <w:rFonts w:ascii="Arial" w:eastAsia="ＭＳ ゴシック" w:hAnsi="Arial"/>
      <w:sz w:val="18"/>
      <w:szCs w:val="18"/>
      <w:lang w:val="x-none" w:eastAsia="x-none"/>
    </w:rPr>
  </w:style>
  <w:style w:type="paragraph" w:styleId="af6">
    <w:name w:val="List Paragraph"/>
    <w:basedOn w:val="a"/>
    <w:qFormat/>
    <w:rsid w:val="009529A7"/>
    <w:pPr>
      <w:ind w:left="800" w:hanging="200"/>
      <w:jc w:val="left"/>
    </w:pPr>
    <w:rPr>
      <w:rFonts w:ascii="Times New Roman" w:hAnsi="Times New Roman"/>
      <w:color w:val="auto"/>
      <w:szCs w:val="21"/>
    </w:rPr>
  </w:style>
  <w:style w:type="paragraph" w:customStyle="1" w:styleId="af7">
    <w:name w:val="ヘッダーとフッター"/>
    <w:basedOn w:val="a"/>
    <w:qFormat/>
  </w:style>
  <w:style w:type="paragraph" w:styleId="af8">
    <w:name w:val="header"/>
    <w:basedOn w:val="a"/>
    <w:uiPriority w:val="99"/>
    <w:unhideWhenUsed/>
    <w:rsid w:val="001F29D0"/>
    <w:pPr>
      <w:tabs>
        <w:tab w:val="center" w:pos="4252"/>
        <w:tab w:val="right" w:pos="8504"/>
      </w:tabs>
      <w:snapToGrid w:val="0"/>
    </w:pPr>
  </w:style>
  <w:style w:type="paragraph" w:styleId="af9">
    <w:name w:val="footer"/>
    <w:basedOn w:val="a"/>
    <w:uiPriority w:val="99"/>
    <w:unhideWhenUsed/>
    <w:rsid w:val="001F29D0"/>
    <w:pPr>
      <w:tabs>
        <w:tab w:val="center" w:pos="4252"/>
        <w:tab w:val="right" w:pos="8504"/>
      </w:tabs>
      <w:snapToGrid w:val="0"/>
    </w:pPr>
  </w:style>
  <w:style w:type="paragraph" w:customStyle="1" w:styleId="Textbody">
    <w:name w:val="Text body"/>
    <w:basedOn w:val="a"/>
    <w:qFormat/>
    <w:rsid w:val="0074589E"/>
    <w:pPr>
      <w:spacing w:after="120"/>
      <w:jc w:val="left"/>
      <w:textAlignment w:val="baseline"/>
    </w:pPr>
    <w:rPr>
      <w:rFonts w:ascii="FreeSerif" w:hAnsi="FreeSerif" w:cs="Lohit Hindi"/>
      <w:kern w:val="2"/>
      <w:sz w:val="24"/>
      <w:szCs w:val="24"/>
      <w:lang w:bidi="hi-IN"/>
    </w:rPr>
  </w:style>
  <w:style w:type="paragraph" w:customStyle="1" w:styleId="afa">
    <w:name w:val="表の内容"/>
    <w:basedOn w:val="a"/>
    <w:qFormat/>
    <w:rsid w:val="0074589E"/>
    <w:pPr>
      <w:suppressLineNumbers/>
      <w:jc w:val="left"/>
      <w:textAlignment w:val="baseline"/>
    </w:pPr>
    <w:rPr>
      <w:rFonts w:ascii="FreeSerif" w:hAnsi="FreeSerif" w:cs="Lohit Hindi"/>
      <w:kern w:val="2"/>
      <w:sz w:val="24"/>
      <w:szCs w:val="24"/>
      <w:lang w:bidi="hi-IN"/>
    </w:rPr>
  </w:style>
  <w:style w:type="paragraph" w:customStyle="1" w:styleId="Standard">
    <w:name w:val="Standard"/>
    <w:qFormat/>
    <w:rsid w:val="0074589E"/>
    <w:pPr>
      <w:widowControl w:val="0"/>
      <w:textAlignment w:val="baseline"/>
    </w:pPr>
    <w:rPr>
      <w:rFonts w:ascii="FreeSerif" w:hAnsi="FreeSerif" w:cs="Lohit Hindi"/>
      <w:color w:val="000000"/>
      <w:kern w:val="2"/>
      <w:sz w:val="24"/>
      <w:szCs w:val="24"/>
      <w:lang w:bidi="hi-IN"/>
    </w:rPr>
  </w:style>
  <w:style w:type="paragraph" w:styleId="afb">
    <w:name w:val="Date"/>
    <w:basedOn w:val="a"/>
    <w:next w:val="a"/>
    <w:uiPriority w:val="99"/>
    <w:semiHidden/>
    <w:unhideWhenUsed/>
    <w:qFormat/>
    <w:rsid w:val="00D707EE"/>
  </w:style>
  <w:style w:type="paragraph" w:styleId="afc">
    <w:name w:val="endnote text"/>
    <w:basedOn w:val="a"/>
    <w:uiPriority w:val="99"/>
    <w:semiHidden/>
    <w:unhideWhenUsed/>
    <w:rsid w:val="00E11313"/>
    <w:pPr>
      <w:snapToGrid w:val="0"/>
      <w:jc w:val="left"/>
    </w:pPr>
    <w:rPr>
      <w:lang w:val="x-none" w:eastAsia="x-none"/>
    </w:rPr>
  </w:style>
  <w:style w:type="paragraph" w:customStyle="1" w:styleId="font5">
    <w:name w:val="font5"/>
    <w:basedOn w:val="a"/>
    <w:qFormat/>
    <w:rsid w:val="00082965"/>
    <w:pPr>
      <w:widowControl/>
      <w:spacing w:beforeAutospacing="1"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qFormat/>
    <w:rsid w:val="00082965"/>
    <w:pPr>
      <w:widowControl/>
      <w:pBdr>
        <w:top w:val="single" w:sz="4" w:space="0" w:color="000000"/>
      </w:pBdr>
      <w:spacing w:beforeAutospacing="1" w:afterAutospacing="1"/>
      <w:jc w:val="center"/>
    </w:pPr>
    <w:rPr>
      <w:rFonts w:ascii="ＭＳ 明朝" w:hAnsi="ＭＳ 明朝" w:cs="ＭＳ Ｐゴシック"/>
    </w:rPr>
  </w:style>
  <w:style w:type="paragraph" w:customStyle="1" w:styleId="xl66">
    <w:name w:val="xl66"/>
    <w:basedOn w:val="a"/>
    <w:qFormat/>
    <w:rsid w:val="00082965"/>
    <w:pPr>
      <w:widowControl/>
      <w:spacing w:beforeAutospacing="1" w:afterAutospacing="1"/>
      <w:jc w:val="left"/>
    </w:pPr>
    <w:rPr>
      <w:rFonts w:ascii="ＭＳ Ｐゴシック" w:eastAsia="ＭＳ Ｐゴシック" w:hAnsi="ＭＳ Ｐゴシック" w:cs="ＭＳ Ｐゴシック"/>
    </w:rPr>
  </w:style>
  <w:style w:type="paragraph" w:customStyle="1" w:styleId="xl67">
    <w:name w:val="xl67"/>
    <w:basedOn w:val="a"/>
    <w:qFormat/>
    <w:rsid w:val="00082965"/>
    <w:pPr>
      <w:widowControl/>
      <w:pBdr>
        <w:right w:val="single" w:sz="4" w:space="0" w:color="000000"/>
      </w:pBdr>
      <w:spacing w:beforeAutospacing="1" w:afterAutospacing="1"/>
      <w:jc w:val="left"/>
    </w:pPr>
    <w:rPr>
      <w:rFonts w:ascii="ＭＳ Ｐゴシック" w:eastAsia="ＭＳ Ｐゴシック" w:hAnsi="ＭＳ Ｐゴシック" w:cs="ＭＳ Ｐゴシック"/>
    </w:rPr>
  </w:style>
  <w:style w:type="paragraph" w:customStyle="1" w:styleId="xl68">
    <w:name w:val="xl68"/>
    <w:basedOn w:val="a"/>
    <w:qFormat/>
    <w:rsid w:val="00082965"/>
    <w:pPr>
      <w:widowControl/>
      <w:pBdr>
        <w:bottom w:val="single" w:sz="4" w:space="0" w:color="000000"/>
      </w:pBdr>
      <w:spacing w:beforeAutospacing="1" w:afterAutospacing="1"/>
      <w:jc w:val="left"/>
    </w:pPr>
    <w:rPr>
      <w:rFonts w:ascii="ＭＳ Ｐゴシック" w:eastAsia="ＭＳ Ｐゴシック" w:hAnsi="ＭＳ Ｐゴシック" w:cs="ＭＳ Ｐゴシック"/>
    </w:rPr>
  </w:style>
  <w:style w:type="paragraph" w:customStyle="1" w:styleId="xl69">
    <w:name w:val="xl69"/>
    <w:basedOn w:val="a"/>
    <w:qFormat/>
    <w:rsid w:val="00082965"/>
    <w:pPr>
      <w:widowControl/>
      <w:pBdr>
        <w:top w:val="single" w:sz="4" w:space="0" w:color="000000"/>
        <w:right w:val="single" w:sz="4" w:space="0" w:color="000000"/>
      </w:pBdr>
      <w:spacing w:beforeAutospacing="1" w:afterAutospacing="1"/>
      <w:jc w:val="center"/>
    </w:pPr>
    <w:rPr>
      <w:rFonts w:ascii="ＭＳ 明朝" w:hAnsi="ＭＳ 明朝" w:cs="ＭＳ Ｐゴシック"/>
    </w:rPr>
  </w:style>
  <w:style w:type="paragraph" w:customStyle="1" w:styleId="xl70">
    <w:name w:val="xl70"/>
    <w:basedOn w:val="a"/>
    <w:qFormat/>
    <w:rsid w:val="00082965"/>
    <w:pPr>
      <w:widowControl/>
      <w:pBdr>
        <w:right w:val="single" w:sz="4" w:space="0" w:color="000000"/>
      </w:pBdr>
      <w:spacing w:beforeAutospacing="1" w:afterAutospacing="1"/>
      <w:jc w:val="center"/>
    </w:pPr>
    <w:rPr>
      <w:rFonts w:ascii="ＭＳ 明朝" w:hAnsi="ＭＳ 明朝" w:cs="ＭＳ Ｐゴシック"/>
    </w:rPr>
  </w:style>
  <w:style w:type="paragraph" w:customStyle="1" w:styleId="xl71">
    <w:name w:val="xl71"/>
    <w:basedOn w:val="a"/>
    <w:qFormat/>
    <w:rsid w:val="00082965"/>
    <w:pPr>
      <w:widowControl/>
      <w:pBdr>
        <w:bottom w:val="single" w:sz="4" w:space="0" w:color="000000"/>
      </w:pBdr>
      <w:spacing w:beforeAutospacing="1" w:afterAutospacing="1"/>
      <w:jc w:val="center"/>
    </w:pPr>
    <w:rPr>
      <w:rFonts w:ascii="ＭＳ 明朝" w:hAnsi="ＭＳ 明朝" w:cs="ＭＳ Ｐゴシック"/>
    </w:rPr>
  </w:style>
  <w:style w:type="paragraph" w:customStyle="1" w:styleId="xl72">
    <w:name w:val="xl72"/>
    <w:basedOn w:val="a"/>
    <w:qFormat/>
    <w:rsid w:val="00082965"/>
    <w:pPr>
      <w:widowControl/>
      <w:pBdr>
        <w:top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3">
    <w:name w:val="xl73"/>
    <w:basedOn w:val="a"/>
    <w:qFormat/>
    <w:rsid w:val="00082965"/>
    <w:pPr>
      <w:widowControl/>
      <w:pBdr>
        <w:bottom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4">
    <w:name w:val="xl74"/>
    <w:basedOn w:val="a"/>
    <w:qFormat/>
    <w:rsid w:val="00082965"/>
    <w:pPr>
      <w:widowControl/>
      <w:pBdr>
        <w:bottom w:val="single" w:sz="4" w:space="0" w:color="000000"/>
        <w:right w:val="single" w:sz="4" w:space="0" w:color="000000"/>
      </w:pBdr>
      <w:spacing w:beforeAutospacing="1" w:afterAutospacing="1"/>
      <w:jc w:val="left"/>
    </w:pPr>
    <w:rPr>
      <w:rFonts w:ascii="ＭＳ Ｐゴシック" w:eastAsia="ＭＳ Ｐゴシック" w:hAnsi="ＭＳ Ｐゴシック" w:cs="ＭＳ Ｐゴシック"/>
    </w:rPr>
  </w:style>
  <w:style w:type="paragraph" w:customStyle="1" w:styleId="xl75">
    <w:name w:val="xl75"/>
    <w:basedOn w:val="a"/>
    <w:qFormat/>
    <w:rsid w:val="00082965"/>
    <w:pPr>
      <w:widowControl/>
      <w:spacing w:beforeAutospacing="1" w:afterAutospacing="1"/>
      <w:jc w:val="center"/>
    </w:pPr>
    <w:rPr>
      <w:rFonts w:ascii="ＭＳ ゴシック" w:eastAsia="ＭＳ ゴシック" w:hAnsi="ＭＳ ゴシック" w:cs="ＭＳ Ｐゴシック"/>
    </w:rPr>
  </w:style>
  <w:style w:type="paragraph" w:customStyle="1" w:styleId="xl76">
    <w:name w:val="xl76"/>
    <w:basedOn w:val="a"/>
    <w:qFormat/>
    <w:rsid w:val="00082965"/>
    <w:pPr>
      <w:widowControl/>
      <w:pBdr>
        <w:bottom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7">
    <w:name w:val="xl77"/>
    <w:basedOn w:val="a"/>
    <w:qFormat/>
    <w:rsid w:val="00082965"/>
    <w:pPr>
      <w:widowControl/>
      <w:pBdr>
        <w:top w:val="single" w:sz="4" w:space="0" w:color="000000"/>
        <w:right w:val="single" w:sz="4" w:space="0" w:color="000000"/>
      </w:pBdr>
      <w:spacing w:beforeAutospacing="1" w:afterAutospacing="1"/>
      <w:jc w:val="center"/>
    </w:pPr>
    <w:rPr>
      <w:rFonts w:ascii="ＭＳ Ｐゴシック" w:eastAsia="ＭＳ Ｐゴシック" w:hAnsi="ＭＳ Ｐゴシック" w:cs="ＭＳ Ｐゴシック"/>
    </w:rPr>
  </w:style>
  <w:style w:type="paragraph" w:customStyle="1" w:styleId="xl78">
    <w:name w:val="xl78"/>
    <w:basedOn w:val="a"/>
    <w:qFormat/>
    <w:rsid w:val="00082965"/>
    <w:pPr>
      <w:widowControl/>
      <w:pBdr>
        <w:bottom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9">
    <w:name w:val="xl79"/>
    <w:basedOn w:val="a"/>
    <w:qFormat/>
    <w:rsid w:val="00082965"/>
    <w:pPr>
      <w:widowControl/>
      <w:spacing w:beforeAutospacing="1" w:afterAutospacing="1"/>
      <w:jc w:val="center"/>
    </w:pPr>
    <w:rPr>
      <w:rFonts w:ascii="ＭＳ ゴシック" w:eastAsia="ＭＳ ゴシック" w:hAnsi="ＭＳ ゴシック" w:cs="ＭＳ Ｐゴシック"/>
    </w:rPr>
  </w:style>
  <w:style w:type="paragraph" w:customStyle="1" w:styleId="xl80">
    <w:name w:val="xl80"/>
    <w:basedOn w:val="a"/>
    <w:qFormat/>
    <w:rsid w:val="00082965"/>
    <w:pPr>
      <w:widowControl/>
      <w:pBdr>
        <w:left w:val="single" w:sz="4" w:space="0" w:color="000000"/>
        <w:bottom w:val="single" w:sz="4" w:space="0" w:color="000000"/>
      </w:pBdr>
      <w:spacing w:beforeAutospacing="1" w:afterAutospacing="1"/>
      <w:jc w:val="center"/>
    </w:pPr>
    <w:rPr>
      <w:rFonts w:ascii="ＭＳ ゴシック" w:eastAsia="ＭＳ ゴシック" w:hAnsi="ＭＳ ゴシック" w:cs="ＭＳ Ｐゴシック"/>
    </w:rPr>
  </w:style>
  <w:style w:type="paragraph" w:styleId="afd">
    <w:name w:val="TOC Heading"/>
    <w:basedOn w:val="1"/>
    <w:next w:val="a"/>
    <w:uiPriority w:val="39"/>
    <w:unhideWhenUsed/>
    <w:qFormat/>
    <w:rsid w:val="0054347D"/>
    <w:pPr>
      <w:keepLines/>
      <w:widowControl/>
      <w:numPr>
        <w:numId w:val="0"/>
      </w:numPr>
      <w:spacing w:before="480" w:line="276" w:lineRule="auto"/>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snapToGrid w:val="0"/>
      <w:spacing w:before="50" w:line="320" w:lineRule="exact"/>
      <w:ind w:left="150"/>
      <w:jc w:val="left"/>
    </w:pPr>
    <w:rPr>
      <w:rFonts w:ascii="Times New Roman" w:hAnsi="Times New Roman"/>
      <w:sz w:val="22"/>
    </w:rPr>
  </w:style>
  <w:style w:type="paragraph" w:styleId="13">
    <w:name w:val="toc 1"/>
    <w:basedOn w:val="a"/>
    <w:next w:val="a"/>
    <w:autoRedefine/>
    <w:uiPriority w:val="39"/>
    <w:unhideWhenUsed/>
    <w:qFormat/>
    <w:rsid w:val="00495BB2"/>
    <w:pPr>
      <w:widowControl/>
      <w:tabs>
        <w:tab w:val="right" w:leader="dot" w:pos="9742"/>
      </w:tabs>
      <w:snapToGrid w:val="0"/>
      <w:spacing w:before="150" w:line="320" w:lineRule="exact"/>
      <w:jc w:val="left"/>
    </w:pPr>
    <w:rPr>
      <w:rFonts w:ascii="Times New Roman" w:hAnsi="Times New Roman"/>
      <w:sz w:val="22"/>
    </w:rPr>
  </w:style>
  <w:style w:type="paragraph" w:styleId="31">
    <w:name w:val="toc 3"/>
    <w:basedOn w:val="a"/>
    <w:next w:val="a"/>
    <w:autoRedefine/>
    <w:uiPriority w:val="39"/>
    <w:unhideWhenUsed/>
    <w:qFormat/>
    <w:rsid w:val="004872F0"/>
    <w:pPr>
      <w:widowControl/>
      <w:tabs>
        <w:tab w:val="right" w:leader="dot" w:pos="9742"/>
      </w:tabs>
      <w:snapToGrid w:val="0"/>
      <w:spacing w:before="50"/>
      <w:ind w:left="442"/>
      <w:jc w:val="left"/>
    </w:pPr>
    <w:rPr>
      <w:sz w:val="22"/>
    </w:rPr>
  </w:style>
  <w:style w:type="paragraph" w:styleId="afe">
    <w:name w:val="Title"/>
    <w:basedOn w:val="a"/>
    <w:next w:val="a"/>
    <w:uiPriority w:val="10"/>
    <w:qFormat/>
    <w:rsid w:val="00F446D3"/>
    <w:pPr>
      <w:spacing w:before="240" w:after="120"/>
      <w:jc w:val="center"/>
      <w:outlineLvl w:val="0"/>
    </w:pPr>
    <w:rPr>
      <w:rFonts w:ascii="Arial" w:eastAsia="ＭＳ ゴシック" w:hAnsi="Arial"/>
      <w:sz w:val="32"/>
      <w:szCs w:val="32"/>
      <w:lang w:val="x-none" w:eastAsia="x-none"/>
    </w:rPr>
  </w:style>
  <w:style w:type="paragraph" w:styleId="aff">
    <w:name w:val="Subtitle"/>
    <w:basedOn w:val="a"/>
    <w:next w:val="a"/>
    <w:uiPriority w:val="11"/>
    <w:qFormat/>
    <w:rsid w:val="00B143A5"/>
    <w:pPr>
      <w:jc w:val="center"/>
      <w:outlineLvl w:val="1"/>
    </w:pPr>
    <w:rPr>
      <w:rFonts w:ascii="Arial" w:eastAsia="ＭＳ ゴシック" w:hAnsi="Arial"/>
      <w:sz w:val="24"/>
      <w:szCs w:val="24"/>
      <w:lang w:val="x-none" w:eastAsia="x-none"/>
    </w:rPr>
  </w:style>
  <w:style w:type="paragraph" w:styleId="Web">
    <w:name w:val="Normal (Web)"/>
    <w:basedOn w:val="a"/>
    <w:uiPriority w:val="99"/>
    <w:semiHidden/>
    <w:unhideWhenUsed/>
    <w:qFormat/>
    <w:rsid w:val="009327EA"/>
    <w:pPr>
      <w:widowControl/>
      <w:spacing w:beforeAutospacing="1"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f6"/>
    <w:autoRedefine/>
    <w:qFormat/>
    <w:rsid w:val="009402EC"/>
    <w:pPr>
      <w:ind w:left="105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customStyle="1" w:styleId="14">
    <w:name w:val="四角中の段落1"/>
    <w:basedOn w:val="22"/>
    <w:qFormat/>
    <w:rsid w:val="0054347D"/>
    <w:pPr>
      <w:ind w:left="300" w:firstLine="100"/>
    </w:pPr>
  </w:style>
  <w:style w:type="paragraph" w:styleId="aff0">
    <w:name w:val="table of figures"/>
    <w:basedOn w:val="a"/>
    <w:next w:val="a"/>
    <w:uiPriority w:val="99"/>
    <w:unhideWhenUsed/>
    <w:qFormat/>
    <w:rsid w:val="00FE70A6"/>
    <w:pPr>
      <w:ind w:left="200" w:hanging="200"/>
    </w:pPr>
  </w:style>
  <w:style w:type="paragraph" w:customStyle="1" w:styleId="aff1">
    <w:name w:val="表"/>
    <w:basedOn w:val="af1"/>
    <w:next w:val="af1"/>
    <w:qFormat/>
    <w:rsid w:val="007A2AE3"/>
    <w:pPr>
      <w:spacing w:line="240" w:lineRule="exact"/>
      <w:jc w:val="both"/>
    </w:pPr>
    <w:rPr>
      <w:rFonts w:eastAsiaTheme="minorEastAsia"/>
      <w:sz w:val="18"/>
      <w:szCs w:val="16"/>
    </w:rPr>
  </w:style>
  <w:style w:type="paragraph" w:customStyle="1" w:styleId="15">
    <w:name w:val="スタイル1"/>
    <w:basedOn w:val="a"/>
    <w:qFormat/>
    <w:rsid w:val="00AB6DBE"/>
    <w:pPr>
      <w:spacing w:line="240" w:lineRule="atLeast"/>
    </w:pPr>
    <w:rPr>
      <w:rFonts w:eastAsia="ＭＳ ゴシック"/>
      <w:sz w:val="24"/>
    </w:rPr>
  </w:style>
  <w:style w:type="paragraph" w:customStyle="1" w:styleId="aff2">
    <w:name w:val="項目"/>
    <w:basedOn w:val="af1"/>
    <w:qFormat/>
    <w:rsid w:val="00AC7B25"/>
    <w:rPr>
      <w:u w:val="single"/>
    </w:rPr>
  </w:style>
  <w:style w:type="paragraph" w:customStyle="1" w:styleId="23">
    <w:name w:val="スタイル2"/>
    <w:basedOn w:val="af1"/>
    <w:qFormat/>
    <w:rsid w:val="00C632C1"/>
    <w:pPr>
      <w:ind w:left="150"/>
    </w:pPr>
  </w:style>
  <w:style w:type="paragraph" w:styleId="aff3">
    <w:name w:val="Plain Text"/>
    <w:basedOn w:val="a"/>
    <w:uiPriority w:val="99"/>
    <w:unhideWhenUsed/>
    <w:qFormat/>
    <w:rsid w:val="00E27F9B"/>
    <w:pPr>
      <w:jc w:val="left"/>
    </w:pPr>
    <w:rPr>
      <w:rFonts w:ascii="游ゴシック" w:eastAsia="游ゴシック" w:hAnsi="游ゴシック" w:cs="Courier New"/>
      <w:color w:val="auto"/>
      <w:kern w:val="2"/>
      <w:sz w:val="22"/>
      <w:szCs w:val="22"/>
    </w:rPr>
  </w:style>
  <w:style w:type="table" w:styleId="aff4">
    <w:name w:val="Table Grid"/>
    <w:basedOn w:val="a1"/>
    <w:uiPriority w:val="59"/>
    <w:rsid w:val="00F15539"/>
    <w:pPr>
      <w:spacing w:line="240" w:lineRule="exact"/>
      <w:jc w:val="center"/>
    </w:pPr>
    <w:rPr>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E2F06-9A30-49C8-8AAC-942E6E18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6363</TotalTime>
  <Pages>4</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dc:description/>
  <cp:lastModifiedBy>araki keita</cp:lastModifiedBy>
  <cp:revision>398</cp:revision>
  <cp:lastPrinted>2021-07-05T02:42:00Z</cp:lastPrinted>
  <dcterms:created xsi:type="dcterms:W3CDTF">2017-09-01T11:19:00Z</dcterms:created>
  <dcterms:modified xsi:type="dcterms:W3CDTF">2021-07-09T08:38:00Z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