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79C2" w14:textId="7296FC40" w:rsidR="000E1214" w:rsidRDefault="000E1214" w:rsidP="004C7931">
      <w:pPr>
        <w:pStyle w:val="13"/>
        <w:jc w:val="center"/>
      </w:pPr>
      <w:r w:rsidRPr="000E1214">
        <w:rPr>
          <w:rFonts w:hint="eastAsia"/>
        </w:rPr>
        <w:t>20</w:t>
      </w:r>
      <w:r>
        <w:t>21</w:t>
      </w:r>
      <w:r w:rsidRPr="000E1214">
        <w:rPr>
          <w:rFonts w:hint="eastAsia"/>
        </w:rPr>
        <w:t>年度　メカニカルファスニング技術小委員会　構造</w:t>
      </w:r>
      <w:r w:rsidRPr="000E1214">
        <w:rPr>
          <w:rFonts w:hint="eastAsia"/>
        </w:rPr>
        <w:t>WG</w:t>
      </w:r>
      <w:r w:rsidRPr="000E1214">
        <w:rPr>
          <w:rFonts w:hint="eastAsia"/>
        </w:rPr>
        <w:t xml:space="preserve">　第</w:t>
      </w:r>
      <w:r w:rsidR="00766B7F">
        <w:rPr>
          <w:rFonts w:hint="eastAsia"/>
        </w:rPr>
        <w:t>6</w:t>
      </w:r>
      <w:r w:rsidRPr="000E1214">
        <w:rPr>
          <w:rFonts w:hint="eastAsia"/>
        </w:rPr>
        <w:t>回　議事録</w:t>
      </w:r>
    </w:p>
    <w:p w14:paraId="7A6A9BEF" w14:textId="255FF4EB" w:rsidR="000E1214" w:rsidRDefault="000E1214" w:rsidP="000E1214"/>
    <w:p w14:paraId="6D439B6F" w14:textId="48A528ED" w:rsidR="00983A7A" w:rsidRDefault="00983A7A" w:rsidP="00983A7A">
      <w:pPr>
        <w:pStyle w:val="13"/>
      </w:pPr>
      <w:r>
        <w:rPr>
          <w:rFonts w:hint="eastAsia"/>
        </w:rPr>
        <w:t>【日時と場所】</w:t>
      </w:r>
    </w:p>
    <w:tbl>
      <w:tblPr>
        <w:tblW w:w="95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448"/>
      </w:tblGrid>
      <w:tr w:rsidR="000E1214" w14:paraId="7DEFB796"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hideMark/>
          </w:tcPr>
          <w:p w14:paraId="668BB549" w14:textId="5C1068E2" w:rsidR="000E1214" w:rsidRPr="00455E96" w:rsidRDefault="000E1214" w:rsidP="002534DF">
            <w:pPr>
              <w:jc w:val="left"/>
            </w:pPr>
            <w:r w:rsidRPr="00455E96">
              <w:rPr>
                <w:rFonts w:hint="eastAsia"/>
              </w:rPr>
              <w:t>日時</w:t>
            </w:r>
            <w:r w:rsidR="00BC7A16">
              <w:rPr>
                <w:rFonts w:hint="eastAsia"/>
              </w:rPr>
              <w:t>：</w:t>
            </w:r>
          </w:p>
        </w:tc>
        <w:tc>
          <w:tcPr>
            <w:tcW w:w="8448" w:type="dxa"/>
            <w:tcBorders>
              <w:top w:val="single" w:sz="4" w:space="0" w:color="000000"/>
              <w:left w:val="single" w:sz="4" w:space="0" w:color="000000"/>
              <w:right w:val="single" w:sz="4" w:space="0" w:color="000000"/>
            </w:tcBorders>
            <w:vAlign w:val="center"/>
            <w:hideMark/>
          </w:tcPr>
          <w:p w14:paraId="1CB24437" w14:textId="463B02F7" w:rsidR="000E1214" w:rsidRPr="00455E96" w:rsidRDefault="000E1214" w:rsidP="00CA3D76">
            <w:pPr>
              <w:ind w:firstLineChars="200" w:firstLine="400"/>
            </w:pPr>
            <w:r>
              <w:rPr>
                <w:rFonts w:hint="eastAsia"/>
              </w:rPr>
              <w:t>202</w:t>
            </w:r>
            <w:r w:rsidR="00674E17">
              <w:t>2</w:t>
            </w:r>
            <w:r>
              <w:rPr>
                <w:rFonts w:hint="eastAsia"/>
              </w:rPr>
              <w:t>年</w:t>
            </w:r>
            <w:r w:rsidR="00766B7F">
              <w:rPr>
                <w:rFonts w:hint="eastAsia"/>
              </w:rPr>
              <w:t>4</w:t>
            </w:r>
            <w:r>
              <w:rPr>
                <w:rFonts w:hint="eastAsia"/>
              </w:rPr>
              <w:t>月</w:t>
            </w:r>
            <w:r w:rsidR="00766B7F">
              <w:rPr>
                <w:rFonts w:hint="eastAsia"/>
              </w:rPr>
              <w:t>20</w:t>
            </w:r>
            <w:r>
              <w:rPr>
                <w:rFonts w:hint="eastAsia"/>
              </w:rPr>
              <w:t>日</w:t>
            </w:r>
            <w:r w:rsidR="00CA3D76">
              <w:rPr>
                <w:rFonts w:hint="eastAsia"/>
              </w:rPr>
              <w:t xml:space="preserve"> </w:t>
            </w:r>
            <w:r w:rsidR="00CA3D76">
              <w:t>13:00</w:t>
            </w:r>
            <w:r w:rsidR="00CA3D76">
              <w:rPr>
                <w:rFonts w:hint="eastAsia"/>
              </w:rPr>
              <w:t>～</w:t>
            </w:r>
            <w:r w:rsidR="00CA3D76">
              <w:rPr>
                <w:rFonts w:hint="eastAsia"/>
              </w:rPr>
              <w:t>15:00</w:t>
            </w:r>
          </w:p>
        </w:tc>
      </w:tr>
      <w:tr w:rsidR="000E1214" w14:paraId="20BB6722" w14:textId="77777777" w:rsidTr="00CA3D76">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tcPr>
          <w:p w14:paraId="23AC0CAA" w14:textId="2CF6CB15" w:rsidR="000E1214" w:rsidRPr="00455E96" w:rsidRDefault="000E1214" w:rsidP="002534DF">
            <w:pPr>
              <w:jc w:val="left"/>
            </w:pPr>
            <w:r>
              <w:rPr>
                <w:rFonts w:hint="eastAsia"/>
              </w:rPr>
              <w:t>場所</w:t>
            </w:r>
            <w:r w:rsidR="00BC7A16">
              <w:rPr>
                <w:rFonts w:hint="eastAsia"/>
              </w:rPr>
              <w:t>：</w:t>
            </w:r>
          </w:p>
        </w:tc>
        <w:tc>
          <w:tcPr>
            <w:tcW w:w="8448" w:type="dxa"/>
            <w:tcBorders>
              <w:top w:val="single" w:sz="4" w:space="0" w:color="000000"/>
              <w:left w:val="single" w:sz="4" w:space="0" w:color="000000"/>
              <w:right w:val="single" w:sz="4" w:space="0" w:color="000000"/>
            </w:tcBorders>
            <w:vAlign w:val="center"/>
          </w:tcPr>
          <w:p w14:paraId="1A6E9E4B" w14:textId="35429628" w:rsidR="000E1214" w:rsidRPr="00455E96" w:rsidRDefault="000E1214" w:rsidP="00CA3D76">
            <w:pPr>
              <w:ind w:firstLineChars="200" w:firstLine="400"/>
            </w:pPr>
            <w:r>
              <w:rPr>
                <w:rFonts w:hint="eastAsia"/>
              </w:rPr>
              <w:t>M</w:t>
            </w:r>
            <w:r>
              <w:t xml:space="preserve">icrosoft Teams </w:t>
            </w:r>
            <w:r>
              <w:rPr>
                <w:rFonts w:hint="eastAsia"/>
              </w:rPr>
              <w:t>でのオンライン会議</w:t>
            </w:r>
          </w:p>
        </w:tc>
      </w:tr>
    </w:tbl>
    <w:p w14:paraId="525DBFCC" w14:textId="77777777" w:rsidR="00121379" w:rsidRDefault="00121379" w:rsidP="00121379">
      <w:pPr>
        <w:pStyle w:val="13"/>
      </w:pPr>
    </w:p>
    <w:p w14:paraId="6B185D2D" w14:textId="272182DC" w:rsidR="00121379" w:rsidRDefault="00121379" w:rsidP="00121379">
      <w:pPr>
        <w:pStyle w:val="13"/>
      </w:pPr>
      <w:r>
        <w:rPr>
          <w:rFonts w:hint="eastAsia"/>
        </w:rPr>
        <w:t>【</w:t>
      </w:r>
      <w:r w:rsidR="00983A7A">
        <w:rPr>
          <w:rFonts w:hint="eastAsia"/>
        </w:rPr>
        <w:t>委員会役職</w:t>
      </w:r>
      <w:r>
        <w:rPr>
          <w:rFonts w:hint="eastAsia"/>
        </w:rPr>
        <w:t>】</w:t>
      </w:r>
    </w:p>
    <w:p w14:paraId="41C8C9E9" w14:textId="2D38C149" w:rsidR="00121379" w:rsidRDefault="00121379" w:rsidP="00E27F9B">
      <w:pPr>
        <w:rPr>
          <w:sz w:val="18"/>
          <w:szCs w:val="18"/>
        </w:rPr>
      </w:pPr>
      <w:r w:rsidRPr="00983A7A">
        <w:rPr>
          <w:rFonts w:hint="eastAsia"/>
          <w:sz w:val="18"/>
          <w:szCs w:val="18"/>
        </w:rPr>
        <w:t>五十音順で敬称および</w:t>
      </w:r>
      <w:r w:rsidR="00983A7A" w:rsidRPr="00983A7A">
        <w:rPr>
          <w:rFonts w:hint="eastAsia"/>
          <w:sz w:val="18"/>
          <w:szCs w:val="18"/>
        </w:rPr>
        <w:t>法人名は省略。</w:t>
      </w:r>
      <w:r w:rsidR="00983A7A" w:rsidRPr="00983A7A">
        <w:rPr>
          <w:rFonts w:hint="eastAsia"/>
          <w:sz w:val="18"/>
          <w:szCs w:val="18"/>
        </w:rPr>
        <w:t>[</w:t>
      </w:r>
      <w:r w:rsidR="00983A7A" w:rsidRPr="00983A7A">
        <w:rPr>
          <w:rFonts w:hint="eastAsia"/>
          <w:sz w:val="18"/>
          <w:szCs w:val="18"/>
        </w:rPr>
        <w:t xml:space="preserve">　</w:t>
      </w:r>
      <w:r w:rsidR="00983A7A" w:rsidRPr="00983A7A">
        <w:rPr>
          <w:rFonts w:hint="eastAsia"/>
          <w:sz w:val="18"/>
          <w:szCs w:val="18"/>
        </w:rPr>
        <w:t>]</w:t>
      </w:r>
      <w:r w:rsidR="00983A7A" w:rsidRPr="00983A7A">
        <w:rPr>
          <w:rFonts w:hint="eastAsia"/>
          <w:sz w:val="18"/>
          <w:szCs w:val="18"/>
        </w:rPr>
        <w:t>内は所属を示し、下線は当日欠席者を示す。※印は議事録記録者を示す</w:t>
      </w:r>
    </w:p>
    <w:tbl>
      <w:tblPr>
        <w:tblW w:w="95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448"/>
      </w:tblGrid>
      <w:tr w:rsidR="00766B7F" w14:paraId="7F0701EE" w14:textId="77777777" w:rsidTr="00215965">
        <w:trPr>
          <w:trHeight w:val="58"/>
          <w:jc w:val="center"/>
        </w:trPr>
        <w:tc>
          <w:tcPr>
            <w:tcW w:w="1079" w:type="dxa"/>
            <w:tcBorders>
              <w:top w:val="single" w:sz="4" w:space="0" w:color="000000"/>
              <w:left w:val="single" w:sz="4" w:space="0" w:color="000000"/>
              <w:right w:val="single" w:sz="4" w:space="0" w:color="000000"/>
            </w:tcBorders>
            <w:shd w:val="clear" w:color="auto" w:fill="auto"/>
            <w:vAlign w:val="center"/>
          </w:tcPr>
          <w:p w14:paraId="24012B57" w14:textId="77777777" w:rsidR="00766B7F" w:rsidRDefault="00766B7F" w:rsidP="00215965">
            <w:pPr>
              <w:ind w:firstLineChars="100" w:firstLine="200"/>
              <w:jc w:val="left"/>
            </w:pPr>
            <w:r>
              <w:rPr>
                <w:rFonts w:hint="eastAsia"/>
              </w:rPr>
              <w:t>(</w:t>
            </w:r>
            <w:r>
              <w:rPr>
                <w:rFonts w:hint="eastAsia"/>
              </w:rPr>
              <w:t>主査</w:t>
            </w:r>
            <w:r>
              <w:rPr>
                <w:rFonts w:hint="eastAsia"/>
              </w:rPr>
              <w:t>)</w:t>
            </w:r>
          </w:p>
        </w:tc>
        <w:tc>
          <w:tcPr>
            <w:tcW w:w="8448" w:type="dxa"/>
            <w:tcBorders>
              <w:top w:val="single" w:sz="4" w:space="0" w:color="000000"/>
              <w:left w:val="single" w:sz="4" w:space="0" w:color="000000"/>
              <w:bottom w:val="single" w:sz="4" w:space="0" w:color="000000"/>
              <w:right w:val="single" w:sz="4" w:space="0" w:color="000000"/>
            </w:tcBorders>
            <w:vAlign w:val="center"/>
          </w:tcPr>
          <w:p w14:paraId="5BE86F69" w14:textId="77777777" w:rsidR="00766B7F" w:rsidRPr="002534DF" w:rsidRDefault="00766B7F" w:rsidP="00766B7F">
            <w:pPr>
              <w:ind w:firstLineChars="181" w:firstLine="362"/>
            </w:pPr>
            <w:r>
              <w:rPr>
                <w:rFonts w:hint="eastAsia"/>
              </w:rPr>
              <w:t xml:space="preserve">伊山潤　　　</w:t>
            </w:r>
            <w:r>
              <w:rPr>
                <w:rFonts w:hint="eastAsia"/>
              </w:rPr>
              <w:t>[</w:t>
            </w:r>
            <w:r>
              <w:rPr>
                <w:rFonts w:hint="eastAsia"/>
              </w:rPr>
              <w:t>東京大学</w:t>
            </w:r>
            <w:r>
              <w:rPr>
                <w:rFonts w:hint="eastAsia"/>
              </w:rPr>
              <w:t>]</w:t>
            </w:r>
          </w:p>
        </w:tc>
      </w:tr>
      <w:tr w:rsidR="00766B7F" w14:paraId="67B47832" w14:textId="77777777" w:rsidTr="00215965">
        <w:trPr>
          <w:trHeight w:val="58"/>
          <w:jc w:val="center"/>
        </w:trPr>
        <w:tc>
          <w:tcPr>
            <w:tcW w:w="1079" w:type="dxa"/>
            <w:vMerge w:val="restart"/>
            <w:tcBorders>
              <w:top w:val="single" w:sz="4" w:space="0" w:color="000000"/>
              <w:left w:val="single" w:sz="4" w:space="0" w:color="000000"/>
              <w:right w:val="single" w:sz="4" w:space="0" w:color="000000"/>
            </w:tcBorders>
            <w:shd w:val="clear" w:color="auto" w:fill="auto"/>
          </w:tcPr>
          <w:p w14:paraId="4AE21227" w14:textId="77777777" w:rsidR="00766B7F" w:rsidRDefault="00766B7F" w:rsidP="00215965">
            <w:pPr>
              <w:ind w:firstLineChars="100" w:firstLine="200"/>
              <w:jc w:val="left"/>
            </w:pPr>
            <w:r>
              <w:rPr>
                <w:rFonts w:hint="eastAsia"/>
              </w:rPr>
              <w:t>(</w:t>
            </w:r>
            <w:r>
              <w:rPr>
                <w:rFonts w:hint="eastAsia"/>
              </w:rPr>
              <w:t>委員</w:t>
            </w:r>
            <w:r>
              <w:rPr>
                <w:rFonts w:hint="eastAsia"/>
              </w:rPr>
              <w:t>)</w:t>
            </w:r>
          </w:p>
          <w:p w14:paraId="5DDF4466" w14:textId="77777777" w:rsidR="00766B7F" w:rsidRDefault="00766B7F" w:rsidP="00215965">
            <w:pPr>
              <w:jc w:val="left"/>
            </w:pPr>
          </w:p>
        </w:tc>
        <w:tc>
          <w:tcPr>
            <w:tcW w:w="8448" w:type="dxa"/>
            <w:tcBorders>
              <w:top w:val="single" w:sz="4" w:space="0" w:color="000000"/>
              <w:left w:val="single" w:sz="4" w:space="0" w:color="000000"/>
              <w:bottom w:val="dashed" w:sz="4" w:space="0" w:color="000000"/>
              <w:right w:val="single" w:sz="4" w:space="0" w:color="000000"/>
            </w:tcBorders>
            <w:vAlign w:val="center"/>
          </w:tcPr>
          <w:p w14:paraId="594FDBEA" w14:textId="501B5EB3" w:rsidR="00766B7F" w:rsidRPr="00766B7F" w:rsidRDefault="00766B7F" w:rsidP="00766B7F">
            <w:pPr>
              <w:ind w:firstLineChars="181" w:firstLine="362"/>
            </w:pPr>
            <w:r w:rsidRPr="00766B7F">
              <w:rPr>
                <w:rFonts w:hint="eastAsia"/>
              </w:rPr>
              <w:t xml:space="preserve">荒木景太　　</w:t>
            </w:r>
            <w:r w:rsidRPr="00766B7F">
              <w:rPr>
                <w:rFonts w:hint="eastAsia"/>
              </w:rPr>
              <w:t>[</w:t>
            </w:r>
            <w:r w:rsidRPr="00766B7F">
              <w:rPr>
                <w:rFonts w:hint="eastAsia"/>
              </w:rPr>
              <w:t>アイ・テック</w:t>
            </w:r>
            <w:r w:rsidRPr="00766B7F">
              <w:rPr>
                <w:rFonts w:hint="eastAsia"/>
              </w:rPr>
              <w:t>]</w:t>
            </w:r>
            <w:r w:rsidRPr="00766B7F">
              <w:rPr>
                <w:rFonts w:hint="eastAsia"/>
              </w:rPr>
              <w:t xml:space="preserve">　　　　　　井口智晴　　</w:t>
            </w:r>
            <w:r w:rsidRPr="00766B7F">
              <w:rPr>
                <w:rFonts w:hint="eastAsia"/>
              </w:rPr>
              <w:t>[</w:t>
            </w:r>
            <w:r w:rsidRPr="00766B7F">
              <w:rPr>
                <w:rFonts w:hint="eastAsia"/>
              </w:rPr>
              <w:t>積水ハウス</w:t>
            </w:r>
            <w:r w:rsidRPr="00766B7F">
              <w:rPr>
                <w:rFonts w:hint="eastAsia"/>
              </w:rPr>
              <w:t>]</w:t>
            </w:r>
          </w:p>
        </w:tc>
      </w:tr>
      <w:tr w:rsidR="00766B7F" w14:paraId="2D314061" w14:textId="77777777" w:rsidTr="00215965">
        <w:trPr>
          <w:trHeight w:val="58"/>
          <w:jc w:val="center"/>
        </w:trPr>
        <w:tc>
          <w:tcPr>
            <w:tcW w:w="1079" w:type="dxa"/>
            <w:vMerge/>
            <w:tcBorders>
              <w:left w:val="single" w:sz="4" w:space="0" w:color="000000"/>
              <w:right w:val="single" w:sz="4" w:space="0" w:color="000000"/>
            </w:tcBorders>
            <w:shd w:val="clear" w:color="auto" w:fill="auto"/>
            <w:vAlign w:val="center"/>
          </w:tcPr>
          <w:p w14:paraId="11740E5A" w14:textId="77777777" w:rsidR="00766B7F" w:rsidRDefault="00766B7F" w:rsidP="00215965"/>
        </w:tc>
        <w:tc>
          <w:tcPr>
            <w:tcW w:w="8448" w:type="dxa"/>
            <w:tcBorders>
              <w:top w:val="dashed" w:sz="4" w:space="0" w:color="000000"/>
              <w:left w:val="single" w:sz="4" w:space="0" w:color="000000"/>
              <w:bottom w:val="dashed" w:sz="4" w:space="0" w:color="000000"/>
              <w:right w:val="single" w:sz="4" w:space="0" w:color="000000"/>
            </w:tcBorders>
            <w:vAlign w:val="center"/>
          </w:tcPr>
          <w:p w14:paraId="2C5753A9" w14:textId="450CE1B4" w:rsidR="00766B7F" w:rsidRPr="00766B7F" w:rsidRDefault="00766B7F" w:rsidP="00766B7F">
            <w:pPr>
              <w:ind w:firstLineChars="181" w:firstLine="362"/>
            </w:pPr>
            <w:r w:rsidRPr="00766B7F">
              <w:rPr>
                <w:rFonts w:hint="eastAsia"/>
              </w:rPr>
              <w:t xml:space="preserve">石田陵　　　</w:t>
            </w:r>
            <w:r w:rsidRPr="00766B7F">
              <w:rPr>
                <w:rFonts w:hint="eastAsia"/>
              </w:rPr>
              <w:t>[</w:t>
            </w:r>
            <w:r w:rsidRPr="00766B7F">
              <w:rPr>
                <w:rFonts w:hint="eastAsia"/>
              </w:rPr>
              <w:t>大林組</w:t>
            </w:r>
            <w:r w:rsidRPr="00766B7F">
              <w:rPr>
                <w:rFonts w:hint="eastAsia"/>
              </w:rPr>
              <w:t>]</w:t>
            </w:r>
            <w:r w:rsidRPr="00766B7F">
              <w:rPr>
                <w:rFonts w:hint="eastAsia"/>
              </w:rPr>
              <w:t xml:space="preserve">　　　　　　　　　加藤慎士　　</w:t>
            </w:r>
            <w:r w:rsidRPr="00766B7F">
              <w:rPr>
                <w:rFonts w:hint="eastAsia"/>
              </w:rPr>
              <w:t>[</w:t>
            </w:r>
            <w:r w:rsidRPr="00766B7F">
              <w:rPr>
                <w:rFonts w:hint="eastAsia"/>
              </w:rPr>
              <w:t>鹿島建設</w:t>
            </w:r>
            <w:r w:rsidRPr="00766B7F">
              <w:rPr>
                <w:rFonts w:hint="eastAsia"/>
              </w:rPr>
              <w:t>]</w:t>
            </w:r>
          </w:p>
        </w:tc>
      </w:tr>
      <w:tr w:rsidR="00766B7F" w14:paraId="1567BB0B" w14:textId="77777777" w:rsidTr="00215965">
        <w:trPr>
          <w:trHeight w:val="58"/>
          <w:jc w:val="center"/>
        </w:trPr>
        <w:tc>
          <w:tcPr>
            <w:tcW w:w="1079" w:type="dxa"/>
            <w:vMerge/>
            <w:tcBorders>
              <w:left w:val="single" w:sz="4" w:space="0" w:color="000000"/>
              <w:right w:val="single" w:sz="4" w:space="0" w:color="000000"/>
            </w:tcBorders>
            <w:shd w:val="clear" w:color="auto" w:fill="auto"/>
            <w:vAlign w:val="center"/>
          </w:tcPr>
          <w:p w14:paraId="557F95BD" w14:textId="77777777" w:rsidR="00766B7F" w:rsidRDefault="00766B7F" w:rsidP="00215965"/>
        </w:tc>
        <w:tc>
          <w:tcPr>
            <w:tcW w:w="8448" w:type="dxa"/>
            <w:tcBorders>
              <w:top w:val="dashed" w:sz="4" w:space="0" w:color="000000"/>
              <w:left w:val="single" w:sz="4" w:space="0" w:color="000000"/>
              <w:bottom w:val="dashed" w:sz="4" w:space="0" w:color="000000"/>
              <w:right w:val="single" w:sz="4" w:space="0" w:color="000000"/>
            </w:tcBorders>
            <w:vAlign w:val="center"/>
          </w:tcPr>
          <w:p w14:paraId="1AA05EF6" w14:textId="256C0B3C" w:rsidR="00766B7F" w:rsidRPr="00766B7F" w:rsidRDefault="00766B7F" w:rsidP="00766B7F">
            <w:pPr>
              <w:ind w:firstLineChars="181" w:firstLine="362"/>
            </w:pPr>
            <w:r w:rsidRPr="00766B7F">
              <w:rPr>
                <w:rFonts w:hint="eastAsia"/>
              </w:rPr>
              <w:t xml:space="preserve">加登美喜子　</w:t>
            </w:r>
            <w:r w:rsidRPr="00766B7F">
              <w:rPr>
                <w:rFonts w:hint="eastAsia"/>
              </w:rPr>
              <w:t>[</w:t>
            </w:r>
            <w:r w:rsidRPr="00766B7F">
              <w:rPr>
                <w:rFonts w:hint="eastAsia"/>
              </w:rPr>
              <w:t>日建設計</w:t>
            </w:r>
            <w:r w:rsidRPr="00766B7F">
              <w:t>]</w:t>
            </w:r>
            <w:r w:rsidRPr="00766B7F">
              <w:rPr>
                <w:rFonts w:hint="eastAsia"/>
              </w:rPr>
              <w:t xml:space="preserve">　　　　　　　　聲高裕治　　</w:t>
            </w:r>
            <w:r w:rsidRPr="00766B7F">
              <w:rPr>
                <w:rFonts w:hint="eastAsia"/>
              </w:rPr>
              <w:t>[</w:t>
            </w:r>
            <w:r w:rsidRPr="00766B7F">
              <w:rPr>
                <w:rFonts w:hint="eastAsia"/>
              </w:rPr>
              <w:t>京都大学</w:t>
            </w:r>
            <w:r w:rsidRPr="00766B7F">
              <w:rPr>
                <w:rFonts w:hint="eastAsia"/>
              </w:rPr>
              <w:t>]</w:t>
            </w:r>
          </w:p>
        </w:tc>
      </w:tr>
      <w:tr w:rsidR="00766B7F" w14:paraId="54C6192C" w14:textId="77777777" w:rsidTr="00215965">
        <w:trPr>
          <w:trHeight w:val="58"/>
          <w:jc w:val="center"/>
        </w:trPr>
        <w:tc>
          <w:tcPr>
            <w:tcW w:w="1079" w:type="dxa"/>
            <w:vMerge/>
            <w:tcBorders>
              <w:left w:val="single" w:sz="4" w:space="0" w:color="000000"/>
              <w:right w:val="single" w:sz="4" w:space="0" w:color="000000"/>
            </w:tcBorders>
            <w:shd w:val="clear" w:color="auto" w:fill="auto"/>
            <w:vAlign w:val="center"/>
          </w:tcPr>
          <w:p w14:paraId="477F46E6" w14:textId="77777777" w:rsidR="00766B7F" w:rsidRDefault="00766B7F" w:rsidP="00215965"/>
        </w:tc>
        <w:tc>
          <w:tcPr>
            <w:tcW w:w="8448" w:type="dxa"/>
            <w:tcBorders>
              <w:top w:val="dashed" w:sz="4" w:space="0" w:color="000000"/>
              <w:left w:val="single" w:sz="4" w:space="0" w:color="000000"/>
              <w:bottom w:val="dashed" w:sz="4" w:space="0" w:color="000000"/>
              <w:right w:val="single" w:sz="4" w:space="0" w:color="000000"/>
            </w:tcBorders>
            <w:vAlign w:val="center"/>
          </w:tcPr>
          <w:p w14:paraId="78CFBE57" w14:textId="1D74D069" w:rsidR="00766B7F" w:rsidRPr="00766B7F" w:rsidRDefault="00766B7F" w:rsidP="00766B7F">
            <w:pPr>
              <w:ind w:firstLineChars="181" w:firstLine="362"/>
            </w:pPr>
            <w:r w:rsidRPr="00766B7F">
              <w:rPr>
                <w:rFonts w:hint="eastAsia"/>
              </w:rPr>
              <w:t xml:space="preserve">杉本悠真　　</w:t>
            </w:r>
            <w:r w:rsidRPr="00766B7F">
              <w:rPr>
                <w:rFonts w:hint="eastAsia"/>
              </w:rPr>
              <w:t>[</w:t>
            </w:r>
            <w:r w:rsidRPr="00766B7F">
              <w:rPr>
                <w:rFonts w:hint="eastAsia"/>
              </w:rPr>
              <w:t>岩手大学</w:t>
            </w:r>
            <w:r w:rsidRPr="00766B7F">
              <w:rPr>
                <w:rFonts w:hint="eastAsia"/>
              </w:rPr>
              <w:t>]</w:t>
            </w:r>
            <w:r w:rsidRPr="00766B7F">
              <w:rPr>
                <w:rFonts w:hint="eastAsia"/>
              </w:rPr>
              <w:t xml:space="preserve">　　　　　　　　田中初太郎　</w:t>
            </w:r>
            <w:r w:rsidRPr="00766B7F">
              <w:rPr>
                <w:rFonts w:hint="eastAsia"/>
              </w:rPr>
              <w:t>[</w:t>
            </w:r>
            <w:r w:rsidRPr="00766B7F">
              <w:rPr>
                <w:rFonts w:hint="eastAsia"/>
              </w:rPr>
              <w:t>清水建設</w:t>
            </w:r>
            <w:r w:rsidRPr="00766B7F">
              <w:rPr>
                <w:rFonts w:hint="eastAsia"/>
              </w:rPr>
              <w:t>]</w:t>
            </w:r>
          </w:p>
        </w:tc>
      </w:tr>
      <w:tr w:rsidR="00766B7F" w14:paraId="12456BFE" w14:textId="77777777" w:rsidTr="00215965">
        <w:trPr>
          <w:trHeight w:val="58"/>
          <w:jc w:val="center"/>
        </w:trPr>
        <w:tc>
          <w:tcPr>
            <w:tcW w:w="1079" w:type="dxa"/>
            <w:vMerge/>
            <w:tcBorders>
              <w:left w:val="single" w:sz="4" w:space="0" w:color="000000"/>
              <w:right w:val="single" w:sz="4" w:space="0" w:color="000000"/>
            </w:tcBorders>
            <w:shd w:val="clear" w:color="auto" w:fill="auto"/>
            <w:vAlign w:val="center"/>
          </w:tcPr>
          <w:p w14:paraId="4EC099B4" w14:textId="77777777" w:rsidR="00766B7F" w:rsidRDefault="00766B7F" w:rsidP="00215965"/>
        </w:tc>
        <w:tc>
          <w:tcPr>
            <w:tcW w:w="8448" w:type="dxa"/>
            <w:tcBorders>
              <w:top w:val="dashed" w:sz="4" w:space="0" w:color="000000"/>
              <w:left w:val="single" w:sz="4" w:space="0" w:color="000000"/>
              <w:bottom w:val="dashed" w:sz="4" w:space="0" w:color="000000"/>
              <w:right w:val="single" w:sz="4" w:space="0" w:color="000000"/>
            </w:tcBorders>
            <w:vAlign w:val="center"/>
          </w:tcPr>
          <w:p w14:paraId="4DD57DBC" w14:textId="090B9C38" w:rsidR="00766B7F" w:rsidRPr="00766B7F" w:rsidRDefault="00766B7F" w:rsidP="00766B7F">
            <w:pPr>
              <w:ind w:firstLineChars="181" w:firstLine="362"/>
            </w:pPr>
            <w:r w:rsidRPr="00766B7F">
              <w:rPr>
                <w:rFonts w:hint="eastAsia"/>
              </w:rPr>
              <w:t xml:space="preserve">中平和人　　</w:t>
            </w:r>
            <w:r w:rsidRPr="00766B7F">
              <w:rPr>
                <w:rFonts w:hint="eastAsia"/>
              </w:rPr>
              <w:t>[</w:t>
            </w:r>
            <w:r w:rsidRPr="00766B7F">
              <w:rPr>
                <w:rFonts w:hint="eastAsia"/>
              </w:rPr>
              <w:t>竹中工務店</w:t>
            </w:r>
            <w:r w:rsidRPr="00766B7F">
              <w:t>]</w:t>
            </w:r>
            <w:r w:rsidRPr="00766B7F">
              <w:rPr>
                <w:rFonts w:hint="eastAsia"/>
              </w:rPr>
              <w:t xml:space="preserve">　　　　　　※西拓馬　　　</w:t>
            </w:r>
            <w:r w:rsidRPr="00766B7F">
              <w:rPr>
                <w:rFonts w:hint="eastAsia"/>
              </w:rPr>
              <w:t>[</w:t>
            </w:r>
            <w:r w:rsidRPr="00766B7F">
              <w:rPr>
                <w:rFonts w:hint="eastAsia"/>
              </w:rPr>
              <w:t>大和ハウス工業</w:t>
            </w:r>
            <w:r w:rsidRPr="00766B7F">
              <w:rPr>
                <w:rFonts w:hint="eastAsia"/>
              </w:rPr>
              <w:t>]</w:t>
            </w:r>
          </w:p>
        </w:tc>
      </w:tr>
      <w:tr w:rsidR="00766B7F" w14:paraId="23AF96C5" w14:textId="77777777" w:rsidTr="00215965">
        <w:trPr>
          <w:trHeight w:val="58"/>
          <w:jc w:val="center"/>
        </w:trPr>
        <w:tc>
          <w:tcPr>
            <w:tcW w:w="1079" w:type="dxa"/>
            <w:vMerge/>
            <w:tcBorders>
              <w:left w:val="single" w:sz="4" w:space="0" w:color="000000"/>
              <w:right w:val="single" w:sz="4" w:space="0" w:color="000000"/>
            </w:tcBorders>
            <w:shd w:val="clear" w:color="auto" w:fill="auto"/>
            <w:vAlign w:val="center"/>
          </w:tcPr>
          <w:p w14:paraId="0C4CA8D2" w14:textId="77777777" w:rsidR="00766B7F" w:rsidRDefault="00766B7F" w:rsidP="00215965"/>
        </w:tc>
        <w:tc>
          <w:tcPr>
            <w:tcW w:w="8448" w:type="dxa"/>
            <w:tcBorders>
              <w:top w:val="dashed" w:sz="4" w:space="0" w:color="000000"/>
              <w:left w:val="single" w:sz="4" w:space="0" w:color="000000"/>
              <w:bottom w:val="dashed" w:sz="4" w:space="0" w:color="000000"/>
              <w:right w:val="single" w:sz="4" w:space="0" w:color="000000"/>
            </w:tcBorders>
            <w:vAlign w:val="center"/>
          </w:tcPr>
          <w:p w14:paraId="73F546F2" w14:textId="39379019" w:rsidR="00766B7F" w:rsidRPr="00766B7F" w:rsidRDefault="00766B7F" w:rsidP="00766B7F">
            <w:pPr>
              <w:ind w:firstLineChars="181" w:firstLine="362"/>
            </w:pPr>
            <w:r w:rsidRPr="00766B7F">
              <w:rPr>
                <w:rFonts w:hint="eastAsia"/>
                <w:u w:val="single"/>
              </w:rPr>
              <w:t xml:space="preserve">安井信行　　</w:t>
            </w:r>
            <w:r w:rsidRPr="00766B7F">
              <w:rPr>
                <w:rFonts w:hint="eastAsia"/>
                <w:u w:val="single"/>
              </w:rPr>
              <w:t>[</w:t>
            </w:r>
            <w:r w:rsidRPr="00766B7F">
              <w:rPr>
                <w:rFonts w:hint="eastAsia"/>
                <w:u w:val="single"/>
              </w:rPr>
              <w:t>日本建築総合試験所</w:t>
            </w:r>
            <w:r w:rsidRPr="00766B7F">
              <w:rPr>
                <w:rFonts w:hint="eastAsia"/>
                <w:u w:val="single"/>
              </w:rPr>
              <w:t>]</w:t>
            </w:r>
            <w:r w:rsidRPr="00766B7F">
              <w:rPr>
                <w:rFonts w:hint="eastAsia"/>
              </w:rPr>
              <w:t xml:space="preserve">　　　山形秀之　　</w:t>
            </w:r>
            <w:r w:rsidRPr="00766B7F">
              <w:rPr>
                <w:rFonts w:hint="eastAsia"/>
              </w:rPr>
              <w:t>[</w:t>
            </w:r>
            <w:r w:rsidRPr="00766B7F">
              <w:rPr>
                <w:rFonts w:hint="eastAsia"/>
              </w:rPr>
              <w:t>パナソニックホームズ</w:t>
            </w:r>
            <w:r w:rsidRPr="00766B7F">
              <w:t>]</w:t>
            </w:r>
          </w:p>
        </w:tc>
      </w:tr>
      <w:tr w:rsidR="00766B7F" w14:paraId="2B3B9FF6" w14:textId="77777777" w:rsidTr="00215965">
        <w:trPr>
          <w:trHeight w:val="58"/>
          <w:jc w:val="center"/>
        </w:trPr>
        <w:tc>
          <w:tcPr>
            <w:tcW w:w="1079" w:type="dxa"/>
            <w:vMerge/>
            <w:tcBorders>
              <w:left w:val="single" w:sz="4" w:space="0" w:color="000000"/>
              <w:bottom w:val="single" w:sz="4" w:space="0" w:color="000000"/>
              <w:right w:val="single" w:sz="4" w:space="0" w:color="000000"/>
            </w:tcBorders>
            <w:shd w:val="clear" w:color="auto" w:fill="auto"/>
            <w:vAlign w:val="center"/>
          </w:tcPr>
          <w:p w14:paraId="2237C9ED" w14:textId="77777777" w:rsidR="00766B7F" w:rsidRDefault="00766B7F" w:rsidP="00215965"/>
        </w:tc>
        <w:tc>
          <w:tcPr>
            <w:tcW w:w="8448" w:type="dxa"/>
            <w:tcBorders>
              <w:top w:val="dashed" w:sz="4" w:space="0" w:color="000000"/>
              <w:left w:val="single" w:sz="4" w:space="0" w:color="000000"/>
              <w:bottom w:val="single" w:sz="4" w:space="0" w:color="000000"/>
              <w:right w:val="single" w:sz="4" w:space="0" w:color="000000"/>
            </w:tcBorders>
            <w:vAlign w:val="center"/>
          </w:tcPr>
          <w:p w14:paraId="514A5214" w14:textId="77777777" w:rsidR="00766B7F" w:rsidRPr="00766B7F" w:rsidRDefault="00766B7F" w:rsidP="00766B7F">
            <w:pPr>
              <w:ind w:firstLineChars="181" w:firstLine="362"/>
            </w:pPr>
            <w:r w:rsidRPr="00766B7F">
              <w:rPr>
                <w:rFonts w:hint="eastAsia"/>
              </w:rPr>
              <w:t xml:space="preserve">山本篤志　　</w:t>
            </w:r>
            <w:r w:rsidRPr="00766B7F">
              <w:rPr>
                <w:rFonts w:hint="eastAsia"/>
              </w:rPr>
              <w:t>[</w:t>
            </w:r>
            <w:r w:rsidRPr="00766B7F">
              <w:rPr>
                <w:rFonts w:hint="eastAsia"/>
              </w:rPr>
              <w:t>旭化成ホームズ</w:t>
            </w:r>
            <w:r w:rsidRPr="00766B7F">
              <w:rPr>
                <w:rFonts w:hint="eastAsia"/>
              </w:rPr>
              <w:t>]</w:t>
            </w:r>
          </w:p>
        </w:tc>
      </w:tr>
    </w:tbl>
    <w:p w14:paraId="755BE362" w14:textId="612F2CF2" w:rsidR="00766B7F" w:rsidRPr="00766B7F" w:rsidRDefault="00766B7F" w:rsidP="00E27F9B">
      <w:pPr>
        <w:rPr>
          <w:sz w:val="18"/>
          <w:szCs w:val="18"/>
        </w:rPr>
      </w:pPr>
    </w:p>
    <w:p w14:paraId="1EECC5E8" w14:textId="17BB084F" w:rsidR="00121379" w:rsidRDefault="00121379" w:rsidP="00121379">
      <w:pPr>
        <w:pStyle w:val="13"/>
      </w:pPr>
      <w:r>
        <w:rPr>
          <w:rFonts w:hint="eastAsia"/>
        </w:rPr>
        <w:t>【配布資料】</w:t>
      </w:r>
    </w:p>
    <w:p w14:paraId="362B2364" w14:textId="68BAC0C6" w:rsidR="00674E17" w:rsidRDefault="00674E17" w:rsidP="00FA7D36">
      <w:pPr>
        <w:pStyle w:val="a5"/>
        <w:numPr>
          <w:ilvl w:val="0"/>
          <w:numId w:val="14"/>
        </w:numPr>
        <w:ind w:leftChars="0" w:left="1134" w:firstLineChars="0" w:hanging="283"/>
      </w:pPr>
      <w:r w:rsidRPr="00674E17">
        <w:rPr>
          <w:rFonts w:hint="eastAsia"/>
        </w:rPr>
        <w:t>資料</w:t>
      </w:r>
      <w:r w:rsidRPr="00674E17">
        <w:rPr>
          <w:rFonts w:hint="eastAsia"/>
        </w:rPr>
        <w:t>0</w:t>
      </w:r>
      <w:r w:rsidR="00662EB8">
        <w:rPr>
          <w:rFonts w:hint="eastAsia"/>
        </w:rPr>
        <w:t>1_</w:t>
      </w:r>
      <w:r w:rsidR="00662EB8" w:rsidRPr="00662EB8">
        <w:rPr>
          <w:rFonts w:hint="eastAsia"/>
        </w:rPr>
        <w:t>MF</w:t>
      </w:r>
      <w:r w:rsidR="00662EB8" w:rsidRPr="00662EB8">
        <w:rPr>
          <w:rFonts w:hint="eastAsia"/>
        </w:rPr>
        <w:t>構造</w:t>
      </w:r>
      <w:r w:rsidR="00662EB8" w:rsidRPr="00662EB8">
        <w:rPr>
          <w:rFonts w:hint="eastAsia"/>
        </w:rPr>
        <w:t>WG_2022</w:t>
      </w:r>
      <w:r w:rsidR="00662EB8" w:rsidRPr="00662EB8">
        <w:rPr>
          <w:rFonts w:hint="eastAsia"/>
        </w:rPr>
        <w:t>年</w:t>
      </w:r>
      <w:r w:rsidR="00662EB8" w:rsidRPr="00662EB8">
        <w:rPr>
          <w:rFonts w:hint="eastAsia"/>
        </w:rPr>
        <w:t>2</w:t>
      </w:r>
      <w:r w:rsidR="00662EB8" w:rsidRPr="00662EB8">
        <w:rPr>
          <w:rFonts w:hint="eastAsia"/>
        </w:rPr>
        <w:t>月</w:t>
      </w:r>
      <w:r w:rsidR="00662EB8" w:rsidRPr="00662EB8">
        <w:rPr>
          <w:rFonts w:hint="eastAsia"/>
        </w:rPr>
        <w:t>24</w:t>
      </w:r>
      <w:r w:rsidR="00662EB8" w:rsidRPr="00662EB8">
        <w:rPr>
          <w:rFonts w:hint="eastAsia"/>
        </w:rPr>
        <w:t>日議事録（最終）</w:t>
      </w:r>
    </w:p>
    <w:p w14:paraId="1224CF30" w14:textId="2886D105" w:rsidR="00121379" w:rsidRDefault="00674E17" w:rsidP="00FA7D36">
      <w:pPr>
        <w:pStyle w:val="a5"/>
        <w:numPr>
          <w:ilvl w:val="0"/>
          <w:numId w:val="14"/>
        </w:numPr>
        <w:ind w:leftChars="0" w:left="1134" w:firstLineChars="0" w:hanging="283"/>
      </w:pPr>
      <w:r w:rsidRPr="00674E17">
        <w:rPr>
          <w:rFonts w:hint="eastAsia"/>
        </w:rPr>
        <w:t>資料</w:t>
      </w:r>
      <w:r w:rsidRPr="00674E17">
        <w:rPr>
          <w:rFonts w:hint="eastAsia"/>
        </w:rPr>
        <w:t>0</w:t>
      </w:r>
      <w:r w:rsidR="00662EB8">
        <w:rPr>
          <w:rFonts w:hint="eastAsia"/>
        </w:rPr>
        <w:t>2</w:t>
      </w:r>
      <w:r w:rsidRPr="00674E17">
        <w:rPr>
          <w:rFonts w:hint="eastAsia"/>
        </w:rPr>
        <w:t>_</w:t>
      </w:r>
      <w:r w:rsidR="00662EB8" w:rsidRPr="00662EB8">
        <w:rPr>
          <w:rFonts w:hint="eastAsia"/>
        </w:rPr>
        <w:t>構造</w:t>
      </w:r>
      <w:r w:rsidR="00662EB8" w:rsidRPr="00662EB8">
        <w:rPr>
          <w:rFonts w:hint="eastAsia"/>
        </w:rPr>
        <w:t>WG_GR1_</w:t>
      </w:r>
      <w:r w:rsidR="00662EB8" w:rsidRPr="00662EB8">
        <w:rPr>
          <w:rFonts w:hint="eastAsia"/>
        </w:rPr>
        <w:t>資料</w:t>
      </w:r>
      <w:r w:rsidR="00662EB8" w:rsidRPr="00662EB8">
        <w:rPr>
          <w:rFonts w:hint="eastAsia"/>
        </w:rPr>
        <w:t>2022</w:t>
      </w:r>
      <w:r w:rsidR="00662EB8" w:rsidRPr="00662EB8">
        <w:rPr>
          <w:rFonts w:hint="eastAsia"/>
        </w:rPr>
        <w:t>年</w:t>
      </w:r>
      <w:r w:rsidR="00662EB8" w:rsidRPr="00662EB8">
        <w:rPr>
          <w:rFonts w:hint="eastAsia"/>
        </w:rPr>
        <w:t>4</w:t>
      </w:r>
      <w:r w:rsidR="00662EB8" w:rsidRPr="00662EB8">
        <w:rPr>
          <w:rFonts w:hint="eastAsia"/>
        </w:rPr>
        <w:t>月</w:t>
      </w:r>
      <w:r w:rsidR="00662EB8" w:rsidRPr="00662EB8">
        <w:rPr>
          <w:rFonts w:hint="eastAsia"/>
        </w:rPr>
        <w:t>20</w:t>
      </w:r>
      <w:r w:rsidR="00662EB8" w:rsidRPr="00662EB8">
        <w:rPr>
          <w:rFonts w:hint="eastAsia"/>
        </w:rPr>
        <w:t>日</w:t>
      </w:r>
      <w:r w:rsidR="00662EB8" w:rsidRPr="00662EB8">
        <w:rPr>
          <w:rFonts w:hint="eastAsia"/>
        </w:rPr>
        <w:t>.pdf</w:t>
      </w:r>
    </w:p>
    <w:p w14:paraId="42293597" w14:textId="53E95D42" w:rsidR="00121379" w:rsidRDefault="00674E17" w:rsidP="00FA7D36">
      <w:pPr>
        <w:pStyle w:val="a5"/>
        <w:numPr>
          <w:ilvl w:val="0"/>
          <w:numId w:val="14"/>
        </w:numPr>
        <w:ind w:leftChars="0" w:left="1134" w:firstLineChars="0" w:hanging="283"/>
      </w:pPr>
      <w:r w:rsidRPr="00674E17">
        <w:rPr>
          <w:rFonts w:hint="eastAsia"/>
        </w:rPr>
        <w:t>資料</w:t>
      </w:r>
      <w:r w:rsidRPr="00674E17">
        <w:rPr>
          <w:rFonts w:hint="eastAsia"/>
        </w:rPr>
        <w:t>0</w:t>
      </w:r>
      <w:r w:rsidR="00662EB8">
        <w:rPr>
          <w:rFonts w:hint="eastAsia"/>
        </w:rPr>
        <w:t>3</w:t>
      </w:r>
      <w:r w:rsidRPr="00674E17">
        <w:rPr>
          <w:rFonts w:hint="eastAsia"/>
        </w:rPr>
        <w:t>_</w:t>
      </w:r>
      <w:r w:rsidR="00662EB8" w:rsidRPr="00662EB8">
        <w:rPr>
          <w:rFonts w:hint="eastAsia"/>
        </w:rPr>
        <w:t>メカニカル話題提供</w:t>
      </w:r>
      <w:r w:rsidR="00662EB8" w:rsidRPr="00662EB8">
        <w:rPr>
          <w:rFonts w:hint="eastAsia"/>
        </w:rPr>
        <w:t>_</w:t>
      </w:r>
      <w:r w:rsidR="00662EB8" w:rsidRPr="00662EB8">
        <w:rPr>
          <w:rFonts w:hint="eastAsia"/>
        </w:rPr>
        <w:t>杉本</w:t>
      </w:r>
      <w:r w:rsidR="00662EB8" w:rsidRPr="00662EB8">
        <w:rPr>
          <w:rFonts w:hint="eastAsia"/>
        </w:rPr>
        <w:t>_20220420</w:t>
      </w:r>
    </w:p>
    <w:p w14:paraId="3683750A" w14:textId="409E9A67" w:rsidR="00674E17" w:rsidRDefault="00674E17" w:rsidP="00FA7D36">
      <w:pPr>
        <w:pStyle w:val="a5"/>
        <w:numPr>
          <w:ilvl w:val="0"/>
          <w:numId w:val="14"/>
        </w:numPr>
        <w:ind w:leftChars="0" w:left="1134" w:firstLineChars="0" w:hanging="283"/>
      </w:pPr>
      <w:r w:rsidRPr="00674E17">
        <w:rPr>
          <w:rFonts w:hint="eastAsia"/>
        </w:rPr>
        <w:t>資料</w:t>
      </w:r>
      <w:r w:rsidRPr="00674E17">
        <w:rPr>
          <w:rFonts w:hint="eastAsia"/>
        </w:rPr>
        <w:t>04_</w:t>
      </w:r>
      <w:r w:rsidR="00662EB8" w:rsidRPr="00662EB8">
        <w:rPr>
          <w:rFonts w:hint="eastAsia"/>
        </w:rPr>
        <w:t>220420_MF</w:t>
      </w:r>
      <w:r w:rsidR="00662EB8" w:rsidRPr="00662EB8">
        <w:rPr>
          <w:rFonts w:hint="eastAsia"/>
        </w:rPr>
        <w:t>小委員会</w:t>
      </w:r>
      <w:r w:rsidR="00662EB8" w:rsidRPr="00662EB8">
        <w:rPr>
          <w:rFonts w:hint="eastAsia"/>
        </w:rPr>
        <w:t xml:space="preserve"> GR2</w:t>
      </w:r>
      <w:r w:rsidR="00662EB8" w:rsidRPr="00662EB8">
        <w:rPr>
          <w:rFonts w:hint="eastAsia"/>
        </w:rPr>
        <w:t>資料</w:t>
      </w:r>
      <w:r w:rsidR="00662EB8" w:rsidRPr="00662EB8">
        <w:rPr>
          <w:rFonts w:hint="eastAsia"/>
        </w:rPr>
        <w:t>rev1</w:t>
      </w:r>
    </w:p>
    <w:p w14:paraId="371D304D" w14:textId="36085B8F" w:rsidR="00674E17" w:rsidRDefault="00674E17" w:rsidP="00662EB8">
      <w:pPr>
        <w:pStyle w:val="a5"/>
        <w:numPr>
          <w:ilvl w:val="0"/>
          <w:numId w:val="14"/>
        </w:numPr>
        <w:ind w:leftChars="0" w:left="1134" w:firstLineChars="0" w:hanging="283"/>
      </w:pPr>
      <w:r>
        <w:rPr>
          <w:rFonts w:hint="eastAsia"/>
        </w:rPr>
        <w:t>資料</w:t>
      </w:r>
      <w:r>
        <w:rPr>
          <w:rFonts w:hint="eastAsia"/>
        </w:rPr>
        <w:t>0</w:t>
      </w:r>
      <w:r>
        <w:t>5_</w:t>
      </w:r>
      <w:r w:rsidR="00662EB8" w:rsidRPr="00662EB8">
        <w:rPr>
          <w:rFonts w:hint="eastAsia"/>
        </w:rPr>
        <w:t>GR3_F20T_</w:t>
      </w:r>
      <w:r w:rsidR="00662EB8" w:rsidRPr="00662EB8">
        <w:rPr>
          <w:rFonts w:hint="eastAsia"/>
        </w:rPr>
        <w:t>活動計画（案）</w:t>
      </w:r>
    </w:p>
    <w:p w14:paraId="5F316A6F" w14:textId="77777777" w:rsidR="00662EB8" w:rsidRDefault="00662EB8" w:rsidP="00662EB8">
      <w:pPr>
        <w:pStyle w:val="a5"/>
        <w:ind w:leftChars="0" w:left="1134" w:firstLineChars="0" w:firstLine="0"/>
      </w:pPr>
    </w:p>
    <w:p w14:paraId="2F88ADB3" w14:textId="6E28CC28" w:rsidR="00D56A6D" w:rsidRDefault="00CA3D76" w:rsidP="00AB6DBE">
      <w:pPr>
        <w:pStyle w:val="13"/>
      </w:pPr>
      <w:r>
        <w:rPr>
          <w:rFonts w:hint="eastAsia"/>
        </w:rPr>
        <w:t>【議事</w:t>
      </w:r>
      <w:r w:rsidR="00C36E20">
        <w:rPr>
          <w:rFonts w:hint="eastAsia"/>
        </w:rPr>
        <w:t>要旨</w:t>
      </w:r>
      <w:r>
        <w:rPr>
          <w:rFonts w:hint="eastAsia"/>
        </w:rPr>
        <w:t>】</w:t>
      </w:r>
    </w:p>
    <w:p w14:paraId="476E1470" w14:textId="4FC6606D" w:rsidR="00E27F9B" w:rsidRPr="00662EB8" w:rsidRDefault="00E27F9B" w:rsidP="00FA7D36">
      <w:pPr>
        <w:ind w:leftChars="283" w:left="566" w:firstLine="1"/>
        <w:rPr>
          <w:rFonts w:ascii="Times New Roman" w:eastAsiaTheme="minorEastAsia" w:hAnsi="Times New Roman"/>
        </w:rPr>
      </w:pPr>
      <w:r w:rsidRPr="00662EB8">
        <w:rPr>
          <w:rFonts w:ascii="Times New Roman" w:eastAsiaTheme="minorEastAsia" w:hAnsi="Times New Roman"/>
        </w:rPr>
        <w:t>委員会は以下の進行に沿って議論がなされた。</w:t>
      </w:r>
    </w:p>
    <w:p w14:paraId="292704F8" w14:textId="4D2B4180" w:rsidR="00E725D1" w:rsidRPr="00662EB8" w:rsidRDefault="00E27F9B" w:rsidP="00FA7D36">
      <w:pPr>
        <w:ind w:leftChars="425" w:left="850"/>
        <w:jc w:val="left"/>
        <w:rPr>
          <w:rFonts w:ascii="Times New Roman" w:eastAsiaTheme="minorEastAsia" w:hAnsi="Times New Roman"/>
        </w:rPr>
      </w:pPr>
      <w:r w:rsidRPr="00662EB8">
        <w:rPr>
          <w:rFonts w:ascii="Times New Roman" w:eastAsiaTheme="minorEastAsia" w:hAnsi="Times New Roman"/>
        </w:rPr>
        <w:t>1</w:t>
      </w:r>
      <w:r w:rsidR="00685408" w:rsidRPr="00662EB8">
        <w:rPr>
          <w:rFonts w:ascii="Times New Roman" w:eastAsiaTheme="minorEastAsia" w:hAnsi="Times New Roman"/>
        </w:rPr>
        <w:t xml:space="preserve">. </w:t>
      </w:r>
      <w:r w:rsidR="00662EB8" w:rsidRPr="00662EB8">
        <w:rPr>
          <w:rFonts w:ascii="Times New Roman" w:eastAsiaTheme="minorEastAsia" w:hAnsi="Times New Roman"/>
        </w:rPr>
        <w:t>前回議事録の確認</w:t>
      </w:r>
      <w:r w:rsidR="00017CC4" w:rsidRPr="00017CC4">
        <w:rPr>
          <w:rFonts w:ascii="Times New Roman" w:eastAsiaTheme="minorEastAsia" w:hAnsi="Times New Roman" w:hint="eastAsia"/>
          <w:color w:val="0070C0"/>
        </w:rPr>
        <w:t>（杉本委員）</w:t>
      </w:r>
    </w:p>
    <w:p w14:paraId="50A6C764" w14:textId="37DDF1FD" w:rsidR="00E27F9B" w:rsidRPr="00662EB8" w:rsidRDefault="00E725D1" w:rsidP="00662EB8">
      <w:pPr>
        <w:ind w:leftChars="425" w:left="850"/>
        <w:jc w:val="left"/>
        <w:rPr>
          <w:rFonts w:ascii="Times New Roman" w:eastAsiaTheme="minorEastAsia" w:hAnsi="Times New Roman"/>
        </w:rPr>
      </w:pPr>
      <w:r w:rsidRPr="00662EB8">
        <w:rPr>
          <w:rFonts w:ascii="Times New Roman" w:eastAsiaTheme="minorEastAsia" w:hAnsi="Times New Roman"/>
        </w:rPr>
        <w:t>2</w:t>
      </w:r>
      <w:r w:rsidR="00685408" w:rsidRPr="00662EB8">
        <w:rPr>
          <w:rFonts w:ascii="Times New Roman" w:eastAsiaTheme="minorEastAsia" w:hAnsi="Times New Roman"/>
        </w:rPr>
        <w:t xml:space="preserve">. </w:t>
      </w:r>
      <w:r w:rsidR="00662EB8" w:rsidRPr="00662EB8">
        <w:rPr>
          <w:rFonts w:ascii="Times New Roman" w:eastAsiaTheme="minorEastAsia" w:hAnsi="Times New Roman"/>
        </w:rPr>
        <w:t>GR1</w:t>
      </w:r>
      <w:r w:rsidR="00662EB8" w:rsidRPr="00662EB8">
        <w:rPr>
          <w:rFonts w:ascii="Times New Roman" w:eastAsiaTheme="minorEastAsia" w:hAnsi="Times New Roman"/>
        </w:rPr>
        <w:t>の活動報告（スプリットティ形式に関する検討）</w:t>
      </w:r>
      <w:r w:rsidR="00017CC4" w:rsidRPr="00017CC4">
        <w:rPr>
          <w:rFonts w:ascii="Times New Roman" w:eastAsiaTheme="minorEastAsia" w:hAnsi="Times New Roman" w:hint="eastAsia"/>
          <w:color w:val="0070C0"/>
        </w:rPr>
        <w:t>（荒木委員）</w:t>
      </w:r>
    </w:p>
    <w:p w14:paraId="7003C918" w14:textId="777649EC" w:rsidR="008029E0" w:rsidRPr="00662EB8" w:rsidRDefault="00E725D1" w:rsidP="00FA7D36">
      <w:pPr>
        <w:ind w:leftChars="425" w:left="850"/>
        <w:jc w:val="left"/>
        <w:rPr>
          <w:rFonts w:ascii="Times New Roman" w:eastAsiaTheme="minorEastAsia" w:hAnsi="Times New Roman"/>
        </w:rPr>
      </w:pPr>
      <w:r w:rsidRPr="00662EB8">
        <w:rPr>
          <w:rFonts w:ascii="Times New Roman" w:eastAsiaTheme="minorEastAsia" w:hAnsi="Times New Roman"/>
        </w:rPr>
        <w:t>3</w:t>
      </w:r>
      <w:r w:rsidR="00685408" w:rsidRPr="00662EB8">
        <w:rPr>
          <w:rFonts w:ascii="Times New Roman" w:eastAsiaTheme="minorEastAsia" w:hAnsi="Times New Roman"/>
        </w:rPr>
        <w:t>.</w:t>
      </w:r>
      <w:r w:rsidR="00185EEC">
        <w:rPr>
          <w:rFonts w:ascii="Times New Roman" w:eastAsiaTheme="minorEastAsia" w:hAnsi="Times New Roman" w:hint="eastAsia"/>
        </w:rPr>
        <w:t>土木分野での高力ボルトの研究動向、これまでの研究テーマに関する話題提供</w:t>
      </w:r>
      <w:r w:rsidR="00017CC4" w:rsidRPr="00017CC4">
        <w:rPr>
          <w:rFonts w:ascii="Times New Roman" w:eastAsiaTheme="minorEastAsia" w:hAnsi="Times New Roman" w:hint="eastAsia"/>
          <w:color w:val="0070C0"/>
        </w:rPr>
        <w:t>（杉本委員）</w:t>
      </w:r>
    </w:p>
    <w:p w14:paraId="35F955D9" w14:textId="437B319F" w:rsidR="008029E0" w:rsidRPr="00662EB8" w:rsidRDefault="00E725D1" w:rsidP="00FA7D36">
      <w:pPr>
        <w:pStyle w:val="afe"/>
        <w:ind w:leftChars="425" w:left="850"/>
        <w:rPr>
          <w:rFonts w:ascii="Times New Roman" w:eastAsiaTheme="minorEastAsia" w:hAnsi="Times New Roman" w:cs="Times New Roman"/>
          <w:sz w:val="20"/>
          <w:szCs w:val="20"/>
        </w:rPr>
      </w:pPr>
      <w:r w:rsidRPr="00662EB8">
        <w:rPr>
          <w:rFonts w:ascii="Times New Roman" w:eastAsiaTheme="minorEastAsia" w:hAnsi="Times New Roman" w:cs="Times New Roman"/>
          <w:sz w:val="20"/>
          <w:szCs w:val="20"/>
        </w:rPr>
        <w:t>4</w:t>
      </w:r>
      <w:r w:rsidR="00685408" w:rsidRPr="00662EB8">
        <w:rPr>
          <w:rFonts w:ascii="Times New Roman" w:eastAsiaTheme="minorEastAsia" w:hAnsi="Times New Roman" w:cs="Times New Roman"/>
          <w:sz w:val="20"/>
          <w:szCs w:val="20"/>
        </w:rPr>
        <w:t xml:space="preserve">. </w:t>
      </w:r>
      <w:r w:rsidR="00662EB8" w:rsidRPr="00662EB8">
        <w:rPr>
          <w:rFonts w:ascii="Times New Roman" w:eastAsiaTheme="minorEastAsia" w:hAnsi="Times New Roman" w:cs="Times New Roman"/>
          <w:sz w:val="20"/>
          <w:szCs w:val="20"/>
        </w:rPr>
        <w:t>GR</w:t>
      </w:r>
      <w:r w:rsidR="00AE7BC1">
        <w:rPr>
          <w:rFonts w:ascii="Times New Roman" w:eastAsiaTheme="minorEastAsia" w:hAnsi="Times New Roman" w:cs="Times New Roman" w:hint="eastAsia"/>
          <w:sz w:val="20"/>
          <w:szCs w:val="20"/>
        </w:rPr>
        <w:t>2</w:t>
      </w:r>
      <w:r w:rsidR="00662EB8" w:rsidRPr="00662EB8">
        <w:rPr>
          <w:rFonts w:ascii="Times New Roman" w:eastAsiaTheme="minorEastAsia" w:hAnsi="Times New Roman" w:cs="Times New Roman"/>
          <w:sz w:val="20"/>
          <w:szCs w:val="20"/>
        </w:rPr>
        <w:t>の活動報告</w:t>
      </w:r>
      <w:r w:rsidR="00D03D02">
        <w:rPr>
          <w:rFonts w:ascii="Times New Roman" w:eastAsiaTheme="minorEastAsia" w:hAnsi="Times New Roman" w:cs="Times New Roman" w:hint="eastAsia"/>
          <w:sz w:val="20"/>
          <w:szCs w:val="20"/>
        </w:rPr>
        <w:t>（拡大孔と</w:t>
      </w:r>
      <w:r w:rsidR="00D03D02">
        <w:rPr>
          <w:rFonts w:ascii="Times New Roman" w:eastAsiaTheme="minorEastAsia" w:hAnsi="Times New Roman" w:cs="Times New Roman" w:hint="eastAsia"/>
          <w:sz w:val="20"/>
          <w:szCs w:val="20"/>
        </w:rPr>
        <w:t>SDG's</w:t>
      </w:r>
      <w:r w:rsidR="00D03D02">
        <w:rPr>
          <w:rFonts w:ascii="Times New Roman" w:eastAsiaTheme="minorEastAsia" w:hAnsi="Times New Roman" w:cs="Times New Roman" w:hint="eastAsia"/>
          <w:sz w:val="20"/>
          <w:szCs w:val="20"/>
        </w:rPr>
        <w:t>との関係、各社の取り組み内容）</w:t>
      </w:r>
      <w:r w:rsidR="00017CC4" w:rsidRPr="00017CC4">
        <w:rPr>
          <w:rFonts w:ascii="Times New Roman" w:eastAsiaTheme="minorEastAsia" w:hAnsi="Times New Roman" w:cs="Times New Roman" w:hint="eastAsia"/>
          <w:color w:val="0070C0"/>
          <w:sz w:val="20"/>
          <w:szCs w:val="20"/>
        </w:rPr>
        <w:t>（田中委員）</w:t>
      </w:r>
    </w:p>
    <w:p w14:paraId="52A1A798" w14:textId="0194B2C5" w:rsidR="008029E0" w:rsidRPr="00662EB8" w:rsidRDefault="00E725D1" w:rsidP="00FA7D36">
      <w:pPr>
        <w:pStyle w:val="afe"/>
        <w:ind w:leftChars="425" w:left="850"/>
        <w:rPr>
          <w:rFonts w:ascii="Times New Roman" w:eastAsiaTheme="minorEastAsia" w:hAnsi="Times New Roman" w:cs="Times New Roman"/>
          <w:sz w:val="20"/>
          <w:szCs w:val="20"/>
        </w:rPr>
      </w:pPr>
      <w:r w:rsidRPr="00662EB8">
        <w:rPr>
          <w:rFonts w:ascii="Times New Roman" w:eastAsiaTheme="minorEastAsia" w:hAnsi="Times New Roman" w:cs="Times New Roman"/>
          <w:sz w:val="20"/>
          <w:szCs w:val="20"/>
        </w:rPr>
        <w:t>5</w:t>
      </w:r>
      <w:r w:rsidR="00685408" w:rsidRPr="00662EB8">
        <w:rPr>
          <w:rFonts w:ascii="Times New Roman" w:eastAsiaTheme="minorEastAsia" w:hAnsi="Times New Roman" w:cs="Times New Roman"/>
          <w:sz w:val="20"/>
          <w:szCs w:val="20"/>
        </w:rPr>
        <w:t xml:space="preserve">. </w:t>
      </w:r>
      <w:r w:rsidR="00AE7BC1" w:rsidRPr="00662EB8">
        <w:rPr>
          <w:rFonts w:ascii="Times New Roman" w:eastAsiaTheme="minorEastAsia" w:hAnsi="Times New Roman" w:cs="Times New Roman"/>
          <w:sz w:val="20"/>
          <w:szCs w:val="20"/>
        </w:rPr>
        <w:t>GR</w:t>
      </w:r>
      <w:r w:rsidR="00AE7BC1">
        <w:rPr>
          <w:rFonts w:ascii="Times New Roman" w:eastAsiaTheme="minorEastAsia" w:hAnsi="Times New Roman" w:cs="Times New Roman" w:hint="eastAsia"/>
          <w:sz w:val="20"/>
          <w:szCs w:val="20"/>
        </w:rPr>
        <w:t>3</w:t>
      </w:r>
      <w:r w:rsidR="00AE7BC1" w:rsidRPr="00662EB8">
        <w:rPr>
          <w:rFonts w:ascii="Times New Roman" w:eastAsiaTheme="minorEastAsia" w:hAnsi="Times New Roman" w:cs="Times New Roman"/>
          <w:sz w:val="20"/>
          <w:szCs w:val="20"/>
        </w:rPr>
        <w:t>の活動報告</w:t>
      </w:r>
      <w:r w:rsidR="00E77390">
        <w:rPr>
          <w:rFonts w:ascii="Times New Roman" w:eastAsiaTheme="minorEastAsia" w:hAnsi="Times New Roman" w:cs="Times New Roman" w:hint="eastAsia"/>
          <w:sz w:val="20"/>
          <w:szCs w:val="20"/>
        </w:rPr>
        <w:t>（超々高力ボルトに関する活動計画）</w:t>
      </w:r>
      <w:r w:rsidR="00017CC4" w:rsidRPr="00017CC4">
        <w:rPr>
          <w:rFonts w:ascii="Times New Roman" w:eastAsiaTheme="minorEastAsia" w:hAnsi="Times New Roman" w:cs="Times New Roman" w:hint="eastAsia"/>
          <w:color w:val="0070C0"/>
          <w:sz w:val="20"/>
          <w:szCs w:val="20"/>
        </w:rPr>
        <w:t>（中平委員）</w:t>
      </w:r>
    </w:p>
    <w:p w14:paraId="593B4738" w14:textId="181D04AD" w:rsidR="00AB6DBE" w:rsidRDefault="00AB6DBE">
      <w:pPr>
        <w:widowControl/>
        <w:jc w:val="left"/>
      </w:pPr>
    </w:p>
    <w:p w14:paraId="2767511F" w14:textId="645A92F5" w:rsidR="00E725D1" w:rsidRPr="008A3BE7" w:rsidRDefault="00E725D1" w:rsidP="00E725D1">
      <w:pPr>
        <w:pStyle w:val="13"/>
      </w:pPr>
      <w:r>
        <w:rPr>
          <w:rFonts w:hint="eastAsia"/>
        </w:rPr>
        <w:t>1</w:t>
      </w:r>
      <w:r w:rsidR="00685408">
        <w:rPr>
          <w:rFonts w:hint="eastAsia"/>
        </w:rPr>
        <w:t>.</w:t>
      </w:r>
      <w:r>
        <w:rPr>
          <w:rFonts w:hint="eastAsia"/>
        </w:rPr>
        <w:t xml:space="preserve">　</w:t>
      </w:r>
      <w:r w:rsidR="00662EB8">
        <w:rPr>
          <w:rFonts w:hint="eastAsia"/>
        </w:rPr>
        <w:t>前回議事録の確認</w:t>
      </w:r>
    </w:p>
    <w:p w14:paraId="7C33A554" w14:textId="594CD6D7" w:rsidR="00662EB8" w:rsidRDefault="00662EB8" w:rsidP="00FA7D36">
      <w:pPr>
        <w:ind w:leftChars="283" w:left="566" w:firstLine="1"/>
      </w:pPr>
      <w:r>
        <w:rPr>
          <w:rFonts w:hint="eastAsia"/>
        </w:rPr>
        <w:t>（杉本委員）前回（</w:t>
      </w:r>
      <w:r>
        <w:rPr>
          <w:rFonts w:hint="eastAsia"/>
        </w:rPr>
        <w:t>2</w:t>
      </w:r>
      <w:r>
        <w:t>021</w:t>
      </w:r>
      <w:r>
        <w:rPr>
          <w:rFonts w:hint="eastAsia"/>
        </w:rPr>
        <w:t>年</w:t>
      </w:r>
      <w:r>
        <w:rPr>
          <w:rFonts w:hint="eastAsia"/>
        </w:rPr>
        <w:t>1</w:t>
      </w:r>
      <w:r>
        <w:t>1</w:t>
      </w:r>
      <w:r>
        <w:rPr>
          <w:rFonts w:hint="eastAsia"/>
        </w:rPr>
        <w:t>月</w:t>
      </w:r>
      <w:r>
        <w:rPr>
          <w:rFonts w:hint="eastAsia"/>
        </w:rPr>
        <w:t>1</w:t>
      </w:r>
      <w:r>
        <w:t>7</w:t>
      </w:r>
      <w:r>
        <w:rPr>
          <w:rFonts w:hint="eastAsia"/>
        </w:rPr>
        <w:t>日）の議事録の確認を行った。</w:t>
      </w:r>
    </w:p>
    <w:p w14:paraId="419FDD57" w14:textId="3EF9475E" w:rsidR="00E725D1" w:rsidRDefault="00662EB8" w:rsidP="00662EB8">
      <w:pPr>
        <w:ind w:leftChars="283" w:left="566"/>
      </w:pPr>
      <w:r>
        <w:rPr>
          <w:rFonts w:hint="eastAsia"/>
        </w:rPr>
        <w:t>指摘事項は特になし。</w:t>
      </w:r>
    </w:p>
    <w:p w14:paraId="30AE686C" w14:textId="2DE8C16A" w:rsidR="00AE7BC1" w:rsidRPr="00497408" w:rsidRDefault="00497408" w:rsidP="00497408">
      <w:pPr>
        <w:widowControl/>
        <w:jc w:val="left"/>
        <w:rPr>
          <w:rFonts w:eastAsia="ＭＳ ゴシック"/>
          <w:sz w:val="24"/>
        </w:rPr>
      </w:pPr>
      <w:r>
        <w:br w:type="page"/>
      </w:r>
    </w:p>
    <w:p w14:paraId="7C79BC0B" w14:textId="2C1F9B3E" w:rsidR="00E27F9B" w:rsidRPr="008A3BE7" w:rsidRDefault="00E725D1" w:rsidP="00AB6DBE">
      <w:pPr>
        <w:pStyle w:val="13"/>
      </w:pPr>
      <w:r>
        <w:lastRenderedPageBreak/>
        <w:t>2</w:t>
      </w:r>
      <w:r w:rsidR="00685408">
        <w:rPr>
          <w:rFonts w:hint="eastAsia"/>
        </w:rPr>
        <w:t>.</w:t>
      </w:r>
      <w:r w:rsidR="00AB6DBE">
        <w:rPr>
          <w:rFonts w:hint="eastAsia"/>
        </w:rPr>
        <w:t xml:space="preserve">　</w:t>
      </w:r>
      <w:r w:rsidR="00AE7BC1" w:rsidRPr="00AE7BC1">
        <w:rPr>
          <w:rFonts w:hint="eastAsia"/>
        </w:rPr>
        <w:t>GR1</w:t>
      </w:r>
      <w:r w:rsidR="00AE7BC1" w:rsidRPr="00AE7BC1">
        <w:rPr>
          <w:rFonts w:hint="eastAsia"/>
        </w:rPr>
        <w:t>の活動報告（スプリットティ形式に関する検討）</w:t>
      </w:r>
    </w:p>
    <w:p w14:paraId="60B59DAD" w14:textId="77777777" w:rsidR="00AE7BC1" w:rsidRDefault="00AE7BC1" w:rsidP="00AE7BC1">
      <w:pPr>
        <w:ind w:leftChars="283" w:left="566" w:firstLine="1"/>
      </w:pPr>
      <w:r>
        <w:rPr>
          <w:rFonts w:hint="eastAsia"/>
        </w:rPr>
        <w:t>（伊山主査）</w:t>
      </w:r>
      <w:r>
        <w:rPr>
          <w:rFonts w:hint="eastAsia"/>
        </w:rPr>
        <w:t>4</w:t>
      </w:r>
      <w:r>
        <w:rPr>
          <w:rFonts w:hint="eastAsia"/>
        </w:rPr>
        <w:t>月</w:t>
      </w:r>
      <w:r>
        <w:rPr>
          <w:rFonts w:hint="eastAsia"/>
        </w:rPr>
        <w:t>6</w:t>
      </w:r>
      <w:r>
        <w:rPr>
          <w:rFonts w:hint="eastAsia"/>
        </w:rPr>
        <w:t>日に行われた</w:t>
      </w:r>
      <w:r>
        <w:rPr>
          <w:rFonts w:hint="eastAsia"/>
        </w:rPr>
        <w:t>GR1</w:t>
      </w:r>
      <w:r>
        <w:rPr>
          <w:rFonts w:hint="eastAsia"/>
        </w:rPr>
        <w:t>のワーキング議事内容について報告を行った。</w:t>
      </w:r>
    </w:p>
    <w:p w14:paraId="419A1151" w14:textId="17F287BD" w:rsidR="00AE7BC1" w:rsidRDefault="00AE7BC1" w:rsidP="00AE7BC1">
      <w:pPr>
        <w:ind w:leftChars="283" w:left="566" w:firstLineChars="600" w:firstLine="1200"/>
      </w:pPr>
      <w:r>
        <w:rPr>
          <w:rFonts w:hint="eastAsia"/>
        </w:rPr>
        <w:t>報告内容を以下に示す。</w:t>
      </w:r>
    </w:p>
    <w:p w14:paraId="39E94C9F" w14:textId="290A34FD" w:rsidR="00AE7BC1" w:rsidRDefault="00AE7BC1" w:rsidP="00AE7BC1">
      <w:pPr>
        <w:pStyle w:val="a5"/>
        <w:numPr>
          <w:ilvl w:val="0"/>
          <w:numId w:val="16"/>
        </w:numPr>
        <w:ind w:leftChars="0" w:firstLineChars="0"/>
      </w:pPr>
      <w:r w:rsidRPr="00AE7BC1">
        <w:rPr>
          <w:rFonts w:hint="eastAsia"/>
        </w:rPr>
        <w:t>スプリットティ形式</w:t>
      </w:r>
      <w:r>
        <w:rPr>
          <w:rFonts w:hint="eastAsia"/>
        </w:rPr>
        <w:t>の試設計を行って、</w:t>
      </w:r>
      <w:r w:rsidR="007B3D99">
        <w:rPr>
          <w:rFonts w:hint="eastAsia"/>
        </w:rPr>
        <w:t>既往工法や</w:t>
      </w:r>
      <w:r w:rsidR="00027208">
        <w:rPr>
          <w:rFonts w:hint="eastAsia"/>
        </w:rPr>
        <w:t>テクニカルレポートの</w:t>
      </w:r>
      <w:r w:rsidR="007B3D99">
        <w:rPr>
          <w:rFonts w:hint="eastAsia"/>
        </w:rPr>
        <w:t>接合ディテール</w:t>
      </w:r>
      <w:r>
        <w:rPr>
          <w:rFonts w:hint="eastAsia"/>
        </w:rPr>
        <w:t>と比較してはどうかと提案があった。</w:t>
      </w:r>
    </w:p>
    <w:p w14:paraId="0892BCA5" w14:textId="62E48C5D" w:rsidR="00AE7BC1" w:rsidRDefault="00AE7BC1" w:rsidP="00215965">
      <w:pPr>
        <w:pStyle w:val="a5"/>
        <w:numPr>
          <w:ilvl w:val="0"/>
          <w:numId w:val="16"/>
        </w:numPr>
        <w:ind w:leftChars="0" w:firstLineChars="0"/>
      </w:pPr>
      <w:r>
        <w:rPr>
          <w:rFonts w:hint="eastAsia"/>
        </w:rPr>
        <w:t>比較</w:t>
      </w:r>
      <w:del w:id="0" w:author="聲高 裕治" w:date="2022-04-27T19:34:00Z">
        <w:r w:rsidDel="005026A9">
          <w:rPr>
            <w:rFonts w:hint="eastAsia"/>
          </w:rPr>
          <w:delText>する</w:delText>
        </w:r>
      </w:del>
      <w:r>
        <w:rPr>
          <w:rFonts w:hint="eastAsia"/>
        </w:rPr>
        <w:t>にあたり、柱梁の断面を統一して、半剛接など接合部の剛性を評価することが重要と考える。</w:t>
      </w:r>
    </w:p>
    <w:p w14:paraId="2DD46032" w14:textId="5A3E0E84" w:rsidR="00160DFA" w:rsidRDefault="00685F2A" w:rsidP="00685F2A">
      <w:pPr>
        <w:pStyle w:val="a5"/>
        <w:numPr>
          <w:ilvl w:val="0"/>
          <w:numId w:val="16"/>
        </w:numPr>
        <w:ind w:leftChars="0" w:firstLineChars="0"/>
      </w:pPr>
      <w:r>
        <w:rPr>
          <w:rFonts w:hint="eastAsia"/>
        </w:rPr>
        <w:t>土木分野の基準でも</w:t>
      </w:r>
      <w:r w:rsidR="00E6471F">
        <w:rPr>
          <w:rFonts w:hint="eastAsia"/>
        </w:rPr>
        <w:t>スプリットティ形式の</w:t>
      </w:r>
      <w:r>
        <w:rPr>
          <w:rFonts w:hint="eastAsia"/>
        </w:rPr>
        <w:t>検討を行いたいと提案があった。</w:t>
      </w:r>
    </w:p>
    <w:p w14:paraId="19BFC249" w14:textId="77777777" w:rsidR="00C10B69" w:rsidRPr="00685F2A" w:rsidRDefault="00C10B69" w:rsidP="00C10B69">
      <w:pPr>
        <w:pStyle w:val="a5"/>
        <w:ind w:leftChars="0" w:left="1260" w:firstLineChars="0" w:firstLine="0"/>
      </w:pPr>
    </w:p>
    <w:p w14:paraId="0CCD237D" w14:textId="70708D78" w:rsidR="00685F2A" w:rsidRDefault="00685F2A" w:rsidP="00685F2A">
      <w:pPr>
        <w:ind w:leftChars="283" w:left="566" w:firstLine="1"/>
      </w:pPr>
      <w:r>
        <w:rPr>
          <w:rFonts w:hint="eastAsia"/>
        </w:rPr>
        <w:t>（</w:t>
      </w:r>
      <w:r w:rsidR="00215965">
        <w:rPr>
          <w:rFonts w:hint="eastAsia"/>
        </w:rPr>
        <w:t>荒木委員</w:t>
      </w:r>
      <w:r>
        <w:rPr>
          <w:rFonts w:hint="eastAsia"/>
        </w:rPr>
        <w:t>）</w:t>
      </w:r>
      <w:r w:rsidRPr="00674E17">
        <w:rPr>
          <w:rFonts w:hint="eastAsia"/>
        </w:rPr>
        <w:t>資料</w:t>
      </w:r>
      <w:r w:rsidRPr="00674E17">
        <w:rPr>
          <w:rFonts w:hint="eastAsia"/>
        </w:rPr>
        <w:t>0</w:t>
      </w:r>
      <w:r>
        <w:rPr>
          <w:rFonts w:hint="eastAsia"/>
        </w:rPr>
        <w:t>2</w:t>
      </w:r>
      <w:r w:rsidR="00185EEC">
        <w:rPr>
          <w:rFonts w:hint="eastAsia"/>
        </w:rPr>
        <w:t>をもとに</w:t>
      </w:r>
      <w:r>
        <w:rPr>
          <w:rFonts w:hint="eastAsia"/>
        </w:rPr>
        <w:t>、</w:t>
      </w:r>
      <w:r w:rsidRPr="00AE7BC1">
        <w:rPr>
          <w:rFonts w:hint="eastAsia"/>
        </w:rPr>
        <w:t>スプリットティ形式</w:t>
      </w:r>
      <w:r>
        <w:rPr>
          <w:rFonts w:hint="eastAsia"/>
        </w:rPr>
        <w:t>柱梁接合部</w:t>
      </w:r>
      <w:r w:rsidR="00E6471F">
        <w:rPr>
          <w:rFonts w:hint="eastAsia"/>
        </w:rPr>
        <w:t>の</w:t>
      </w:r>
      <w:r>
        <w:rPr>
          <w:rFonts w:hint="eastAsia"/>
        </w:rPr>
        <w:t>試設計について報告を行った。</w:t>
      </w:r>
    </w:p>
    <w:p w14:paraId="76A0EF1E" w14:textId="6250F85D" w:rsidR="00685F2A" w:rsidRDefault="00685F2A" w:rsidP="00685F2A">
      <w:pPr>
        <w:ind w:leftChars="283" w:left="566" w:firstLineChars="600" w:firstLine="1200"/>
      </w:pPr>
      <w:r>
        <w:rPr>
          <w:rFonts w:hint="eastAsia"/>
        </w:rPr>
        <w:t>報告内容を以下に示す。</w:t>
      </w:r>
    </w:p>
    <w:p w14:paraId="7E313041" w14:textId="5E0E683B" w:rsidR="00FC642F" w:rsidRDefault="00685F2A" w:rsidP="00685F2A">
      <w:pPr>
        <w:pStyle w:val="a5"/>
        <w:numPr>
          <w:ilvl w:val="0"/>
          <w:numId w:val="16"/>
        </w:numPr>
        <w:ind w:leftChars="0" w:firstLineChars="0"/>
      </w:pPr>
      <w:r>
        <w:rPr>
          <w:rFonts w:hint="eastAsia"/>
        </w:rPr>
        <w:t>JIS-H</w:t>
      </w:r>
      <w:r>
        <w:rPr>
          <w:rFonts w:hint="eastAsia"/>
        </w:rPr>
        <w:t>を対象に</w:t>
      </w:r>
      <w:r w:rsidR="00FC642F">
        <w:rPr>
          <w:rFonts w:hint="eastAsia"/>
        </w:rPr>
        <w:t>鋼構造接合部設計指針に準じて</w:t>
      </w:r>
      <w:r>
        <w:rPr>
          <w:rFonts w:hint="eastAsia"/>
        </w:rPr>
        <w:t>試設計を実施。</w:t>
      </w:r>
    </w:p>
    <w:p w14:paraId="17023914" w14:textId="505C40DD" w:rsidR="00685F2A" w:rsidRDefault="00685F2A" w:rsidP="00685F2A">
      <w:pPr>
        <w:pStyle w:val="a5"/>
        <w:numPr>
          <w:ilvl w:val="0"/>
          <w:numId w:val="16"/>
        </w:numPr>
        <w:ind w:leftChars="0" w:firstLineChars="0"/>
      </w:pPr>
      <w:r>
        <w:rPr>
          <w:rFonts w:hint="eastAsia"/>
        </w:rPr>
        <w:t>柱の断面を選定後、梁の断面を選定した。</w:t>
      </w:r>
    </w:p>
    <w:p w14:paraId="4E183A8E" w14:textId="7AEDB9D5" w:rsidR="00685F2A" w:rsidRDefault="00685F2A" w:rsidP="00685F2A">
      <w:pPr>
        <w:pStyle w:val="a5"/>
        <w:numPr>
          <w:ilvl w:val="0"/>
          <w:numId w:val="16"/>
        </w:numPr>
        <w:ind w:leftChars="0" w:firstLineChars="0"/>
      </w:pPr>
      <w:r>
        <w:rPr>
          <w:rFonts w:hint="eastAsia"/>
        </w:rPr>
        <w:t>柱は、</w:t>
      </w:r>
      <w:r>
        <w:rPr>
          <w:rFonts w:hint="eastAsia"/>
        </w:rPr>
        <w:t>JIS-H</w:t>
      </w:r>
      <w:r>
        <w:rPr>
          <w:rFonts w:hint="eastAsia"/>
        </w:rPr>
        <w:t>表サイズ、</w:t>
      </w:r>
      <w:r>
        <w:rPr>
          <w:rFonts w:hint="eastAsia"/>
        </w:rPr>
        <w:t>300</w:t>
      </w:r>
      <w:r>
        <w:rPr>
          <w:rFonts w:hint="eastAsia"/>
        </w:rPr>
        <w:t>幅以上、</w:t>
      </w:r>
      <w:r>
        <w:rPr>
          <w:rFonts w:hint="eastAsia"/>
        </w:rPr>
        <w:t>FA</w:t>
      </w:r>
      <w:r>
        <w:rPr>
          <w:rFonts w:hint="eastAsia"/>
        </w:rPr>
        <w:t>ランクあるいは</w:t>
      </w:r>
      <w:r>
        <w:rPr>
          <w:rFonts w:hint="eastAsia"/>
        </w:rPr>
        <w:t>FB</w:t>
      </w:r>
      <w:r>
        <w:rPr>
          <w:rFonts w:hint="eastAsia"/>
        </w:rPr>
        <w:t>ランクとして</w:t>
      </w:r>
      <w:r>
        <w:rPr>
          <w:rFonts w:hint="eastAsia"/>
        </w:rPr>
        <w:t>4</w:t>
      </w:r>
      <w:r>
        <w:rPr>
          <w:rFonts w:hint="eastAsia"/>
        </w:rPr>
        <w:t>種を選定した。</w:t>
      </w:r>
    </w:p>
    <w:p w14:paraId="4B546C63" w14:textId="0CFF28C0" w:rsidR="00685F2A" w:rsidRDefault="00685F2A" w:rsidP="00685F2A">
      <w:pPr>
        <w:pStyle w:val="a5"/>
        <w:numPr>
          <w:ilvl w:val="0"/>
          <w:numId w:val="16"/>
        </w:numPr>
        <w:ind w:leftChars="0" w:firstLineChars="0"/>
      </w:pPr>
      <w:r>
        <w:rPr>
          <w:rFonts w:hint="eastAsia"/>
        </w:rPr>
        <w:t>梁は、</w:t>
      </w:r>
      <w:r>
        <w:rPr>
          <w:rFonts w:hint="eastAsia"/>
        </w:rPr>
        <w:t>JIS-H</w:t>
      </w:r>
      <w:r>
        <w:rPr>
          <w:rFonts w:hint="eastAsia"/>
        </w:rPr>
        <w:t>細幅かつ</w:t>
      </w:r>
      <w:r>
        <w:rPr>
          <w:rFonts w:hint="eastAsia"/>
        </w:rPr>
        <w:t>SS400</w:t>
      </w:r>
      <w:r>
        <w:rPr>
          <w:rFonts w:hint="eastAsia"/>
        </w:rPr>
        <w:t>として</w:t>
      </w:r>
      <w:r>
        <w:rPr>
          <w:rFonts w:hint="eastAsia"/>
        </w:rPr>
        <w:t>PL-16</w:t>
      </w:r>
      <w:r>
        <w:rPr>
          <w:rFonts w:hint="eastAsia"/>
        </w:rPr>
        <w:t>のダブラープレートを用いた場合のパネルせん断耐力に耐えうる梁フランジ断面積から</w:t>
      </w:r>
      <w:r>
        <w:rPr>
          <w:rFonts w:hint="eastAsia"/>
        </w:rPr>
        <w:t>8</w:t>
      </w:r>
      <w:r>
        <w:rPr>
          <w:rFonts w:hint="eastAsia"/>
        </w:rPr>
        <w:t>種を選定した。</w:t>
      </w:r>
    </w:p>
    <w:p w14:paraId="4CA0E089" w14:textId="7E467A3F" w:rsidR="00E6471F" w:rsidRDefault="00685F2A" w:rsidP="00215965">
      <w:pPr>
        <w:pStyle w:val="a5"/>
        <w:numPr>
          <w:ilvl w:val="0"/>
          <w:numId w:val="16"/>
        </w:numPr>
        <w:ind w:leftChars="0" w:firstLineChars="0"/>
      </w:pPr>
      <w:r>
        <w:rPr>
          <w:rFonts w:hint="eastAsia"/>
        </w:rPr>
        <w:t>スプリットティ</w:t>
      </w:r>
      <w:r w:rsidR="00114C22">
        <w:rPr>
          <w:rFonts w:hint="eastAsia"/>
        </w:rPr>
        <w:t>の部材は、</w:t>
      </w:r>
      <w:r>
        <w:rPr>
          <w:rFonts w:hint="eastAsia"/>
        </w:rPr>
        <w:t>H-900x300x16x28(SM490)</w:t>
      </w:r>
      <w:r>
        <w:rPr>
          <w:rFonts w:hint="eastAsia"/>
        </w:rPr>
        <w:t>から切り出し</w:t>
      </w:r>
      <w:r w:rsidR="00E6471F">
        <w:rPr>
          <w:rFonts w:hint="eastAsia"/>
        </w:rPr>
        <w:t>加工の</w:t>
      </w:r>
      <w:r w:rsidR="00E6471F">
        <w:rPr>
          <w:rFonts w:hint="eastAsia"/>
        </w:rPr>
        <w:t>1</w:t>
      </w:r>
      <w:r w:rsidR="00E6471F">
        <w:rPr>
          <w:rFonts w:hint="eastAsia"/>
        </w:rPr>
        <w:t>種類とした。</w:t>
      </w:r>
    </w:p>
    <w:p w14:paraId="07D5A14F" w14:textId="55F900CF" w:rsidR="00685F2A" w:rsidRDefault="00114C22" w:rsidP="00215965">
      <w:pPr>
        <w:pStyle w:val="a5"/>
        <w:numPr>
          <w:ilvl w:val="0"/>
          <w:numId w:val="16"/>
        </w:numPr>
        <w:ind w:leftChars="0" w:firstLineChars="0"/>
      </w:pPr>
      <w:r>
        <w:rPr>
          <w:rFonts w:hint="eastAsia"/>
        </w:rPr>
        <w:t>ボルトは、ティフランジ側</w:t>
      </w:r>
      <w:r>
        <w:rPr>
          <w:rFonts w:hint="eastAsia"/>
        </w:rPr>
        <w:t>4-SHTBM22</w:t>
      </w:r>
      <w:r>
        <w:rPr>
          <w:rFonts w:hint="eastAsia"/>
        </w:rPr>
        <w:t>、ティウェブ側</w:t>
      </w:r>
      <w:r>
        <w:rPr>
          <w:rFonts w:hint="eastAsia"/>
        </w:rPr>
        <w:t>6-SHTBM22</w:t>
      </w:r>
      <w:r>
        <w:rPr>
          <w:rFonts w:hint="eastAsia"/>
        </w:rPr>
        <w:t>の</w:t>
      </w:r>
      <w:r>
        <w:rPr>
          <w:rFonts w:hint="eastAsia"/>
        </w:rPr>
        <w:t>1</w:t>
      </w:r>
      <w:r>
        <w:rPr>
          <w:rFonts w:hint="eastAsia"/>
        </w:rPr>
        <w:t>種類とした。</w:t>
      </w:r>
    </w:p>
    <w:p w14:paraId="4F984424" w14:textId="7CEDD7A9" w:rsidR="00114C22" w:rsidRDefault="00114C22" w:rsidP="00215965">
      <w:pPr>
        <w:pStyle w:val="a5"/>
        <w:numPr>
          <w:ilvl w:val="0"/>
          <w:numId w:val="16"/>
        </w:numPr>
        <w:ind w:leftChars="0" w:firstLineChars="0"/>
      </w:pPr>
      <w:r>
        <w:rPr>
          <w:rFonts w:hint="eastAsia"/>
        </w:rPr>
        <w:t>接合部の初期剛性、降伏耐力、最大耐力は、鋼構造接合部設計指針</w:t>
      </w:r>
      <w:r w:rsidR="00FC642F">
        <w:rPr>
          <w:rFonts w:hint="eastAsia"/>
        </w:rPr>
        <w:t>の算定式を用いた</w:t>
      </w:r>
      <w:r>
        <w:rPr>
          <w:rFonts w:hint="eastAsia"/>
        </w:rPr>
        <w:t>。</w:t>
      </w:r>
    </w:p>
    <w:p w14:paraId="47170C1D" w14:textId="3A667382" w:rsidR="00114C22" w:rsidRDefault="00114C22" w:rsidP="00215965">
      <w:pPr>
        <w:pStyle w:val="a5"/>
        <w:numPr>
          <w:ilvl w:val="0"/>
          <w:numId w:val="16"/>
        </w:numPr>
        <w:ind w:leftChars="0" w:firstLineChars="0"/>
      </w:pPr>
      <w:r>
        <w:rPr>
          <w:rFonts w:hint="eastAsia"/>
        </w:rPr>
        <w:t>接合部の降伏耐力</w:t>
      </w:r>
      <w:proofErr w:type="spellStart"/>
      <w:r w:rsidR="000C3125">
        <w:rPr>
          <w:rFonts w:hint="eastAsia"/>
        </w:rPr>
        <w:t>jMy</w:t>
      </w:r>
      <w:proofErr w:type="spellEnd"/>
      <w:r>
        <w:rPr>
          <w:rFonts w:hint="eastAsia"/>
        </w:rPr>
        <w:t>は、スプリットティ部材の接合部耐力</w:t>
      </w:r>
      <w:proofErr w:type="spellStart"/>
      <w:r>
        <w:rPr>
          <w:rFonts w:hint="eastAsia"/>
        </w:rPr>
        <w:t>Tfy</w:t>
      </w:r>
      <w:proofErr w:type="spellEnd"/>
      <w:r>
        <w:rPr>
          <w:rFonts w:hint="eastAsia"/>
        </w:rPr>
        <w:t>により決まる。</w:t>
      </w:r>
    </w:p>
    <w:p w14:paraId="0EF1F965" w14:textId="1ADE926F" w:rsidR="000C3125" w:rsidRDefault="000C3125" w:rsidP="000C3125">
      <w:pPr>
        <w:pStyle w:val="a5"/>
        <w:ind w:leftChars="0" w:left="1260" w:firstLineChars="0" w:firstLine="0"/>
      </w:pPr>
      <w:proofErr w:type="spellStart"/>
      <w:r>
        <w:rPr>
          <w:rFonts w:hint="eastAsia"/>
        </w:rPr>
        <w:t>bMy</w:t>
      </w:r>
      <w:proofErr w:type="spellEnd"/>
      <w:r>
        <w:rPr>
          <w:rFonts w:hint="eastAsia"/>
        </w:rPr>
        <w:t>/</w:t>
      </w:r>
      <w:proofErr w:type="spellStart"/>
      <w:r>
        <w:rPr>
          <w:rFonts w:hint="eastAsia"/>
        </w:rPr>
        <w:t>jMy</w:t>
      </w:r>
      <w:proofErr w:type="spellEnd"/>
      <w:r>
        <w:rPr>
          <w:rFonts w:hint="eastAsia"/>
        </w:rPr>
        <w:t>の検定結果</w:t>
      </w:r>
      <w:r w:rsidR="00FC642F">
        <w:rPr>
          <w:rFonts w:hint="eastAsia"/>
        </w:rPr>
        <w:t>より</w:t>
      </w:r>
      <w:r>
        <w:rPr>
          <w:rFonts w:hint="eastAsia"/>
        </w:rPr>
        <w:t>、柱</w:t>
      </w:r>
      <w:r>
        <w:rPr>
          <w:rFonts w:hint="eastAsia"/>
        </w:rPr>
        <w:t>H-300x300</w:t>
      </w:r>
      <w:r>
        <w:rPr>
          <w:rFonts w:hint="eastAsia"/>
        </w:rPr>
        <w:t>は</w:t>
      </w:r>
      <w:r w:rsidR="00FC642F">
        <w:rPr>
          <w:rFonts w:hint="eastAsia"/>
        </w:rPr>
        <w:t>梁</w:t>
      </w:r>
      <w:r>
        <w:rPr>
          <w:rFonts w:hint="eastAsia"/>
        </w:rPr>
        <w:t>H-496x199</w:t>
      </w:r>
      <w:r>
        <w:rPr>
          <w:rFonts w:hint="eastAsia"/>
        </w:rPr>
        <w:t>まで、</w:t>
      </w:r>
    </w:p>
    <w:p w14:paraId="6D0A65E6" w14:textId="553D18A4" w:rsidR="000C3125" w:rsidRDefault="000C3125" w:rsidP="00FC642F">
      <w:pPr>
        <w:pStyle w:val="a5"/>
        <w:ind w:leftChars="0" w:left="1260" w:firstLineChars="1200" w:firstLine="2400"/>
      </w:pPr>
      <w:r>
        <w:rPr>
          <w:rFonts w:hint="eastAsia"/>
        </w:rPr>
        <w:t>柱</w:t>
      </w:r>
      <w:r>
        <w:rPr>
          <w:rFonts w:hint="eastAsia"/>
        </w:rPr>
        <w:t>H-390x300</w:t>
      </w:r>
      <w:r>
        <w:rPr>
          <w:rFonts w:hint="eastAsia"/>
        </w:rPr>
        <w:t>、</w:t>
      </w:r>
      <w:r>
        <w:rPr>
          <w:rFonts w:hint="eastAsia"/>
        </w:rPr>
        <w:t>H-440x300</w:t>
      </w:r>
      <w:r>
        <w:rPr>
          <w:rFonts w:hint="eastAsia"/>
        </w:rPr>
        <w:t>、</w:t>
      </w:r>
      <w:r>
        <w:rPr>
          <w:rFonts w:hint="eastAsia"/>
        </w:rPr>
        <w:t>H-488x300</w:t>
      </w:r>
      <w:r>
        <w:rPr>
          <w:rFonts w:hint="eastAsia"/>
        </w:rPr>
        <w:t>は</w:t>
      </w:r>
      <w:r w:rsidR="00FC642F">
        <w:rPr>
          <w:rFonts w:hint="eastAsia"/>
        </w:rPr>
        <w:t>梁</w:t>
      </w:r>
      <w:r w:rsidR="00017CC4" w:rsidRPr="00017CC4">
        <w:rPr>
          <w:rFonts w:hint="eastAsia"/>
          <w:color w:val="0070C0"/>
        </w:rPr>
        <w:t>H</w:t>
      </w:r>
      <w:r w:rsidR="00017CC4">
        <w:rPr>
          <w:rFonts w:hint="eastAsia"/>
        </w:rPr>
        <w:t>-</w:t>
      </w:r>
      <w:r>
        <w:rPr>
          <w:rFonts w:hint="eastAsia"/>
        </w:rPr>
        <w:t>596x199</w:t>
      </w:r>
      <w:r>
        <w:rPr>
          <w:rFonts w:hint="eastAsia"/>
        </w:rPr>
        <w:t>まで可能</w:t>
      </w:r>
      <w:r w:rsidR="00FC642F">
        <w:rPr>
          <w:rFonts w:hint="eastAsia"/>
        </w:rPr>
        <w:t>。</w:t>
      </w:r>
    </w:p>
    <w:p w14:paraId="7DBFE650" w14:textId="7E50B4DD" w:rsidR="00114C22" w:rsidRDefault="00114C22" w:rsidP="00215965">
      <w:pPr>
        <w:pStyle w:val="a5"/>
        <w:numPr>
          <w:ilvl w:val="0"/>
          <w:numId w:val="16"/>
        </w:numPr>
        <w:ind w:leftChars="0" w:firstLineChars="0"/>
      </w:pPr>
      <w:r>
        <w:rPr>
          <w:rFonts w:hint="eastAsia"/>
        </w:rPr>
        <w:t>接合部の最大耐力</w:t>
      </w:r>
      <w:proofErr w:type="spellStart"/>
      <w:r w:rsidR="000C3125">
        <w:rPr>
          <w:rFonts w:hint="eastAsia"/>
        </w:rPr>
        <w:t>jMu</w:t>
      </w:r>
      <w:proofErr w:type="spellEnd"/>
      <w:r>
        <w:rPr>
          <w:rFonts w:hint="eastAsia"/>
        </w:rPr>
        <w:t>は、</w:t>
      </w:r>
      <w:r w:rsidR="000C3125">
        <w:rPr>
          <w:rFonts w:hint="eastAsia"/>
        </w:rPr>
        <w:t>耐力決定要因の傾向は</w:t>
      </w:r>
      <w:r>
        <w:rPr>
          <w:rFonts w:hint="eastAsia"/>
        </w:rPr>
        <w:t>降伏耐力</w:t>
      </w:r>
      <w:r w:rsidR="000C3125">
        <w:rPr>
          <w:rFonts w:hint="eastAsia"/>
        </w:rPr>
        <w:t>と同様。</w:t>
      </w:r>
    </w:p>
    <w:p w14:paraId="4828E897" w14:textId="11CE3288" w:rsidR="000C3125" w:rsidRDefault="000C3125" w:rsidP="000C3125">
      <w:pPr>
        <w:pStyle w:val="a5"/>
        <w:ind w:leftChars="0" w:left="1260" w:firstLineChars="0" w:firstLine="0"/>
      </w:pPr>
      <w:r>
        <w:rPr>
          <w:rFonts w:hint="eastAsia"/>
        </w:rPr>
        <w:t>1.3bMp/</w:t>
      </w:r>
      <w:proofErr w:type="spellStart"/>
      <w:r>
        <w:rPr>
          <w:rFonts w:hint="eastAsia"/>
        </w:rPr>
        <w:t>jMu</w:t>
      </w:r>
      <w:proofErr w:type="spellEnd"/>
      <w:r>
        <w:rPr>
          <w:rFonts w:hint="eastAsia"/>
        </w:rPr>
        <w:t>の検定結果は、降伏耐力の検定と同様</w:t>
      </w:r>
      <w:r w:rsidR="00FC642F">
        <w:rPr>
          <w:rFonts w:hint="eastAsia"/>
        </w:rPr>
        <w:t>。</w:t>
      </w:r>
    </w:p>
    <w:p w14:paraId="7D5A7C1B" w14:textId="77777777" w:rsidR="000C3125" w:rsidRDefault="00114C22" w:rsidP="000C3125">
      <w:pPr>
        <w:pStyle w:val="a5"/>
        <w:numPr>
          <w:ilvl w:val="0"/>
          <w:numId w:val="16"/>
        </w:numPr>
        <w:ind w:leftChars="0" w:firstLineChars="0"/>
      </w:pPr>
      <w:r>
        <w:rPr>
          <w:rFonts w:hint="eastAsia"/>
        </w:rPr>
        <w:t>接合部の初期剛性は、</w:t>
      </w:r>
      <w:r w:rsidR="000C3125">
        <w:rPr>
          <w:rFonts w:hint="eastAsia"/>
        </w:rPr>
        <w:t>K/</w:t>
      </w:r>
      <w:proofErr w:type="spellStart"/>
      <w:r w:rsidR="000C3125">
        <w:rPr>
          <w:rFonts w:hint="eastAsia"/>
        </w:rPr>
        <w:t>bMy</w:t>
      </w:r>
      <w:proofErr w:type="spellEnd"/>
      <w:r w:rsidR="000C3125">
        <w:rPr>
          <w:rFonts w:hint="eastAsia"/>
        </w:rPr>
        <w:t>で許容応力度時（梁降伏時）の回転角を確認したところ</w:t>
      </w:r>
    </w:p>
    <w:p w14:paraId="74E9F0CA" w14:textId="4157D073" w:rsidR="000C3125" w:rsidRDefault="000C3125" w:rsidP="000C3125">
      <w:pPr>
        <w:pStyle w:val="a5"/>
        <w:ind w:leftChars="0" w:left="1260" w:firstLineChars="0" w:firstLine="0"/>
      </w:pPr>
      <w:r>
        <w:rPr>
          <w:rFonts w:hint="eastAsia"/>
        </w:rPr>
        <w:t>回転角は、</w:t>
      </w:r>
      <w:r>
        <w:rPr>
          <w:rFonts w:hint="eastAsia"/>
        </w:rPr>
        <w:t>1/4000</w:t>
      </w:r>
      <w:r>
        <w:rPr>
          <w:rFonts w:hint="eastAsia"/>
        </w:rPr>
        <w:t>～</w:t>
      </w:r>
      <w:r>
        <w:rPr>
          <w:rFonts w:hint="eastAsia"/>
        </w:rPr>
        <w:t>1/5000</w:t>
      </w:r>
      <w:ins w:id="1" w:author="聲高 裕治" w:date="2022-04-27T19:36:00Z">
        <w:r w:rsidR="006C0BEE">
          <w:t>rad</w:t>
        </w:r>
      </w:ins>
      <w:r>
        <w:rPr>
          <w:rFonts w:hint="eastAsia"/>
        </w:rPr>
        <w:t>程度であった</w:t>
      </w:r>
      <w:ins w:id="2" w:author="聲高 裕治" w:date="2022-04-27T19:34:00Z">
        <w:r w:rsidR="005026A9">
          <w:rPr>
            <w:rFonts w:hint="eastAsia"/>
          </w:rPr>
          <w:t>が</w:t>
        </w:r>
      </w:ins>
      <w:ins w:id="3" w:author="聲高 裕治" w:date="2022-04-27T19:35:00Z">
        <w:r w:rsidR="005026A9">
          <w:rPr>
            <w:rFonts w:hint="eastAsia"/>
          </w:rPr>
          <w:t>、計算が正しいか等、再確認が必要との認識</w:t>
        </w:r>
      </w:ins>
      <w:r>
        <w:rPr>
          <w:rFonts w:hint="eastAsia"/>
        </w:rPr>
        <w:t>。</w:t>
      </w:r>
    </w:p>
    <w:p w14:paraId="3E71E206" w14:textId="4AC63B1D" w:rsidR="000C3125" w:rsidRDefault="000C3125" w:rsidP="000C3125">
      <w:pPr>
        <w:pStyle w:val="a5"/>
        <w:numPr>
          <w:ilvl w:val="0"/>
          <w:numId w:val="16"/>
        </w:numPr>
        <w:ind w:leftChars="0" w:firstLineChars="0"/>
      </w:pPr>
      <w:r>
        <w:rPr>
          <w:rFonts w:hint="eastAsia"/>
        </w:rPr>
        <w:t>今後、初期剛性について、</w:t>
      </w:r>
      <w:r w:rsidR="00FC642F">
        <w:rPr>
          <w:rFonts w:hint="eastAsia"/>
        </w:rPr>
        <w:t>論文</w:t>
      </w:r>
      <w:r>
        <w:rPr>
          <w:rFonts w:hint="eastAsia"/>
        </w:rPr>
        <w:t>などを参考に詳細検討を行う。</w:t>
      </w:r>
    </w:p>
    <w:p w14:paraId="2EA5D314" w14:textId="1FBBEC87" w:rsidR="00215965" w:rsidRDefault="000C3125" w:rsidP="00A32F04">
      <w:pPr>
        <w:ind w:leftChars="496" w:left="2126" w:hangingChars="567" w:hanging="1134"/>
      </w:pPr>
      <w:r>
        <w:rPr>
          <w:rFonts w:hint="eastAsia"/>
        </w:rPr>
        <w:t>（中平委員）</w:t>
      </w:r>
      <w:r w:rsidR="00215965">
        <w:rPr>
          <w:rFonts w:hint="eastAsia"/>
        </w:rPr>
        <w:t>柱に取り付くスチフナやダブラープレート</w:t>
      </w:r>
      <w:r>
        <w:rPr>
          <w:rFonts w:hint="eastAsia"/>
        </w:rPr>
        <w:t>は</w:t>
      </w:r>
      <w:r w:rsidR="00215965">
        <w:rPr>
          <w:rFonts w:hint="eastAsia"/>
        </w:rPr>
        <w:t>、ボルト接合ではなく、</w:t>
      </w:r>
      <w:r>
        <w:rPr>
          <w:rFonts w:hint="eastAsia"/>
        </w:rPr>
        <w:t>溶接接合を用いるのか</w:t>
      </w:r>
      <w:r w:rsidR="007A6F38">
        <w:rPr>
          <w:rFonts w:hint="eastAsia"/>
        </w:rPr>
        <w:t>。</w:t>
      </w:r>
      <w:r w:rsidR="00FC642F" w:rsidRPr="00A32F04">
        <w:rPr>
          <w:rFonts w:hint="eastAsia"/>
          <w:dstrike/>
          <w:color w:val="0070C0"/>
        </w:rPr>
        <w:t>テクニカルレポートなどで</w:t>
      </w:r>
      <w:r w:rsidR="00215965" w:rsidRPr="00A32F04">
        <w:rPr>
          <w:rFonts w:hint="eastAsia"/>
          <w:dstrike/>
          <w:color w:val="0070C0"/>
        </w:rPr>
        <w:t>検討した完全ボルト接合までではないという認識でよいか。</w:t>
      </w:r>
    </w:p>
    <w:p w14:paraId="627CEDAD" w14:textId="632F3CDC" w:rsidR="00215965" w:rsidRDefault="00215965" w:rsidP="00215965">
      <w:pPr>
        <w:ind w:left="840"/>
      </w:pPr>
      <w:r>
        <w:rPr>
          <w:rFonts w:hint="eastAsia"/>
        </w:rPr>
        <w:t>⇒（田中委員）</w:t>
      </w:r>
      <w:r w:rsidR="00FC642F">
        <w:rPr>
          <w:rFonts w:hint="eastAsia"/>
        </w:rPr>
        <w:t>スプリットティの試設計は、</w:t>
      </w:r>
      <w:r>
        <w:rPr>
          <w:rFonts w:hint="eastAsia"/>
        </w:rPr>
        <w:t>柱に取り付くプレート類は溶接接合としている。</w:t>
      </w:r>
    </w:p>
    <w:p w14:paraId="4FBA9F86" w14:textId="77777777" w:rsidR="00FC642F" w:rsidRDefault="00215965" w:rsidP="00215965">
      <w:pPr>
        <w:ind w:left="840"/>
      </w:pPr>
      <w:r>
        <w:rPr>
          <w:rFonts w:hint="eastAsia"/>
        </w:rPr>
        <w:t>⇒（聲高委員）柱部分の溶接は、工場溶接であれば現場溶接がなくなるため、</w:t>
      </w:r>
    </w:p>
    <w:p w14:paraId="75868E17" w14:textId="263EBBE2" w:rsidR="000C3125" w:rsidRDefault="00215965" w:rsidP="00FC642F">
      <w:pPr>
        <w:ind w:left="840" w:firstLineChars="700" w:firstLine="1400"/>
      </w:pPr>
      <w:r>
        <w:rPr>
          <w:rFonts w:hint="eastAsia"/>
        </w:rPr>
        <w:t>一つの省力化であると考えている。</w:t>
      </w:r>
    </w:p>
    <w:p w14:paraId="68509A46" w14:textId="76557364" w:rsidR="00215965" w:rsidRDefault="00215965" w:rsidP="00215965">
      <w:pPr>
        <w:ind w:left="840"/>
      </w:pPr>
      <w:r>
        <w:rPr>
          <w:rFonts w:hint="eastAsia"/>
        </w:rPr>
        <w:t>⇒（伊山主査）今後、</w:t>
      </w:r>
      <w:r w:rsidR="00FC642F">
        <w:rPr>
          <w:rFonts w:hint="eastAsia"/>
        </w:rPr>
        <w:t>テクニカルレポート</w:t>
      </w:r>
      <w:r>
        <w:rPr>
          <w:rFonts w:hint="eastAsia"/>
        </w:rPr>
        <w:t>の接合ディテール</w:t>
      </w:r>
      <w:r w:rsidR="00FC642F">
        <w:rPr>
          <w:rFonts w:hint="eastAsia"/>
        </w:rPr>
        <w:t>についても</w:t>
      </w:r>
      <w:r>
        <w:rPr>
          <w:rFonts w:hint="eastAsia"/>
        </w:rPr>
        <w:t>検討</w:t>
      </w:r>
      <w:r w:rsidR="00FC642F">
        <w:rPr>
          <w:rFonts w:hint="eastAsia"/>
        </w:rPr>
        <w:t>を行う</w:t>
      </w:r>
      <w:r>
        <w:rPr>
          <w:rFonts w:hint="eastAsia"/>
        </w:rPr>
        <w:t>。</w:t>
      </w:r>
    </w:p>
    <w:p w14:paraId="71CB579C" w14:textId="77777777" w:rsidR="00FC642F" w:rsidRDefault="00215965" w:rsidP="00215965">
      <w:pPr>
        <w:ind w:left="840"/>
      </w:pPr>
      <w:r>
        <w:rPr>
          <w:rFonts w:hint="eastAsia"/>
        </w:rPr>
        <w:t>（聲高委員）スプリットティの柱梁接合部について、柱</w:t>
      </w:r>
      <w:r w:rsidR="004F5E6B">
        <w:rPr>
          <w:rFonts w:hint="eastAsia"/>
        </w:rPr>
        <w:t>、</w:t>
      </w:r>
      <w:r>
        <w:rPr>
          <w:rFonts w:hint="eastAsia"/>
        </w:rPr>
        <w:t>梁</w:t>
      </w:r>
      <w:r w:rsidR="004F5E6B">
        <w:rPr>
          <w:rFonts w:hint="eastAsia"/>
        </w:rPr>
        <w:t>、スプリットティ金物のサイズ</w:t>
      </w:r>
      <w:r w:rsidR="00FC642F">
        <w:rPr>
          <w:rFonts w:hint="eastAsia"/>
        </w:rPr>
        <w:t>など</w:t>
      </w:r>
    </w:p>
    <w:p w14:paraId="5433527B" w14:textId="1BF3C4A3" w:rsidR="00215965" w:rsidRDefault="00215965" w:rsidP="00FC642F">
      <w:pPr>
        <w:ind w:left="840" w:firstLineChars="600" w:firstLine="1200"/>
      </w:pPr>
      <w:r>
        <w:rPr>
          <w:rFonts w:hint="eastAsia"/>
        </w:rPr>
        <w:t>各社カタログ化されているような資料があれば、共有していただきたい。</w:t>
      </w:r>
    </w:p>
    <w:p w14:paraId="6528BBAD" w14:textId="4047658A" w:rsidR="00215965" w:rsidRDefault="004F5E6B" w:rsidP="00215965">
      <w:pPr>
        <w:ind w:left="840"/>
      </w:pPr>
      <w:r>
        <w:rPr>
          <w:rFonts w:hint="eastAsia"/>
        </w:rPr>
        <w:t>⇒（各委員）社内で確認の上、資料提供できるものがあれば共有する。</w:t>
      </w:r>
    </w:p>
    <w:p w14:paraId="600710EE" w14:textId="5D1D6589" w:rsidR="00731BF5" w:rsidRDefault="00731BF5" w:rsidP="00215965">
      <w:pPr>
        <w:ind w:left="840"/>
      </w:pPr>
      <w:r>
        <w:rPr>
          <w:rFonts w:hint="eastAsia"/>
        </w:rPr>
        <w:t>（中平委員）スプリットティの部材は、</w:t>
      </w:r>
      <w:r>
        <w:rPr>
          <w:rFonts w:hint="eastAsia"/>
        </w:rPr>
        <w:t>H-900x300</w:t>
      </w:r>
      <w:r>
        <w:rPr>
          <w:rFonts w:hint="eastAsia"/>
        </w:rPr>
        <w:t>のカット</w:t>
      </w:r>
      <w:r>
        <w:rPr>
          <w:rFonts w:hint="eastAsia"/>
        </w:rPr>
        <w:t>T</w:t>
      </w:r>
      <w:r>
        <w:rPr>
          <w:rFonts w:hint="eastAsia"/>
        </w:rPr>
        <w:t>から切り出し加工するのか。</w:t>
      </w:r>
    </w:p>
    <w:p w14:paraId="3B5B6344" w14:textId="20ECF6EE" w:rsidR="00731BF5" w:rsidRDefault="00731BF5" w:rsidP="00731BF5">
      <w:pPr>
        <w:ind w:left="840" w:firstLineChars="600" w:firstLine="1200"/>
      </w:pPr>
      <w:r>
        <w:rPr>
          <w:rFonts w:hint="eastAsia"/>
        </w:rPr>
        <w:t>端材がでないビルト</w:t>
      </w:r>
      <w:r>
        <w:rPr>
          <w:rFonts w:hint="eastAsia"/>
        </w:rPr>
        <w:t>T</w:t>
      </w:r>
      <w:r>
        <w:rPr>
          <w:rFonts w:hint="eastAsia"/>
        </w:rPr>
        <w:t>でも良いように思う。</w:t>
      </w:r>
    </w:p>
    <w:p w14:paraId="3DC9DAA8" w14:textId="77777777" w:rsidR="00FC642F" w:rsidRPr="00215965" w:rsidRDefault="00FC642F" w:rsidP="00731BF5">
      <w:pPr>
        <w:ind w:left="840" w:firstLineChars="600" w:firstLine="1200"/>
      </w:pPr>
    </w:p>
    <w:p w14:paraId="3C3102CD" w14:textId="42494786" w:rsidR="00215965" w:rsidRDefault="00731BF5" w:rsidP="00215965">
      <w:pPr>
        <w:ind w:left="840"/>
      </w:pPr>
      <w:r>
        <w:rPr>
          <w:rFonts w:hint="eastAsia"/>
        </w:rPr>
        <w:t>（伊山主査）今後の検討</w:t>
      </w:r>
      <w:r w:rsidR="00C10B69">
        <w:rPr>
          <w:rFonts w:hint="eastAsia"/>
        </w:rPr>
        <w:t>についてはどのように進める予定か。</w:t>
      </w:r>
    </w:p>
    <w:p w14:paraId="69D9224B" w14:textId="69F2EB12" w:rsidR="00731BF5" w:rsidRDefault="00731BF5" w:rsidP="00731BF5">
      <w:pPr>
        <w:ind w:left="840"/>
      </w:pPr>
      <w:r>
        <w:rPr>
          <w:rFonts w:hint="eastAsia"/>
        </w:rPr>
        <w:t>⇒（荒木委員）初期剛性について論文調査</w:t>
      </w:r>
      <w:r w:rsidR="00C10B69">
        <w:rPr>
          <w:rFonts w:hint="eastAsia"/>
        </w:rPr>
        <w:t>を行った後、詳細な試設計を行う。</w:t>
      </w:r>
    </w:p>
    <w:p w14:paraId="23621F32" w14:textId="051286DD" w:rsidR="00731BF5" w:rsidRDefault="00731BF5" w:rsidP="00731BF5">
      <w:pPr>
        <w:ind w:left="840"/>
      </w:pPr>
      <w:r>
        <w:rPr>
          <w:rFonts w:hint="eastAsia"/>
        </w:rPr>
        <w:t>⇒（聲高委員）今回</w:t>
      </w:r>
      <w:r w:rsidR="00C10B69">
        <w:rPr>
          <w:rFonts w:hint="eastAsia"/>
        </w:rPr>
        <w:t>選定した</w:t>
      </w:r>
      <w:r>
        <w:rPr>
          <w:rFonts w:hint="eastAsia"/>
        </w:rPr>
        <w:t>柱梁断面で方杖・外ダイア</w:t>
      </w:r>
      <w:r w:rsidR="00C10B69">
        <w:rPr>
          <w:rFonts w:hint="eastAsia"/>
        </w:rPr>
        <w:t>などの</w:t>
      </w:r>
      <w:r w:rsidR="007B3D99">
        <w:rPr>
          <w:rFonts w:hint="eastAsia"/>
        </w:rPr>
        <w:t>既往</w:t>
      </w:r>
      <w:r>
        <w:rPr>
          <w:rFonts w:hint="eastAsia"/>
        </w:rPr>
        <w:t>工法について</w:t>
      </w:r>
      <w:r w:rsidR="00C10B69">
        <w:rPr>
          <w:rFonts w:hint="eastAsia"/>
        </w:rPr>
        <w:t>試設計</w:t>
      </w:r>
      <w:r>
        <w:rPr>
          <w:rFonts w:hint="eastAsia"/>
        </w:rPr>
        <w:t>を行う。</w:t>
      </w:r>
    </w:p>
    <w:p w14:paraId="457E970E" w14:textId="17646A23" w:rsidR="00A50D13" w:rsidRPr="00731BF5" w:rsidRDefault="00731BF5" w:rsidP="00731BF5">
      <w:pPr>
        <w:ind w:left="840" w:firstLineChars="700" w:firstLine="1400"/>
      </w:pPr>
      <w:r>
        <w:rPr>
          <w:rFonts w:hint="eastAsia"/>
        </w:rPr>
        <w:t>その後、テクニカルレポート記載の工法に展開する。</w:t>
      </w:r>
    </w:p>
    <w:p w14:paraId="1B5B0D12" w14:textId="4B146819" w:rsidR="00731BF5" w:rsidRDefault="00731BF5" w:rsidP="00731BF5">
      <w:pPr>
        <w:ind w:left="840"/>
      </w:pPr>
      <w:r>
        <w:rPr>
          <w:rFonts w:hint="eastAsia"/>
        </w:rPr>
        <w:t>（中平委員）柱梁断面</w:t>
      </w:r>
      <w:r w:rsidR="00C10B69">
        <w:rPr>
          <w:rFonts w:hint="eastAsia"/>
        </w:rPr>
        <w:t>を確定した</w:t>
      </w:r>
      <w:r>
        <w:rPr>
          <w:rFonts w:hint="eastAsia"/>
        </w:rPr>
        <w:t>後、スパン、積載荷重の適用範囲を確認していく予定か。</w:t>
      </w:r>
    </w:p>
    <w:p w14:paraId="3D04C865" w14:textId="4EE342FF" w:rsidR="00731BF5" w:rsidRDefault="00C10B69" w:rsidP="00731BF5">
      <w:pPr>
        <w:ind w:left="840" w:firstLineChars="600" w:firstLine="1200"/>
      </w:pPr>
      <w:r>
        <w:rPr>
          <w:rFonts w:hint="eastAsia"/>
        </w:rPr>
        <w:t>また、今回、梁に</w:t>
      </w:r>
      <w:r w:rsidR="00731BF5">
        <w:rPr>
          <w:rFonts w:hint="eastAsia"/>
        </w:rPr>
        <w:t>490N</w:t>
      </w:r>
      <w:r w:rsidR="00731BF5">
        <w:rPr>
          <w:rFonts w:hint="eastAsia"/>
        </w:rPr>
        <w:t>級鋼を選定しなかった理由はあるか。</w:t>
      </w:r>
    </w:p>
    <w:p w14:paraId="6C4B477F" w14:textId="67C04BAE" w:rsidR="00185EEC" w:rsidRPr="00731BF5" w:rsidRDefault="00731BF5" w:rsidP="00185EEC">
      <w:pPr>
        <w:ind w:left="840"/>
      </w:pPr>
      <w:r>
        <w:rPr>
          <w:rFonts w:hint="eastAsia"/>
        </w:rPr>
        <w:t>⇒（荒木委員）</w:t>
      </w:r>
      <w:r w:rsidR="00185EEC">
        <w:rPr>
          <w:rFonts w:hint="eastAsia"/>
        </w:rPr>
        <w:t>スパン、積載荷重の範囲を確認する前に接合部の剛性を確認する必要がある。</w:t>
      </w:r>
    </w:p>
    <w:p w14:paraId="261BCDF6" w14:textId="00B6607A" w:rsidR="00185EEC" w:rsidRDefault="00185EEC" w:rsidP="00185EEC">
      <w:pPr>
        <w:ind w:left="840" w:firstLineChars="700" w:firstLine="1400"/>
      </w:pPr>
      <w:r>
        <w:rPr>
          <w:rFonts w:hint="eastAsia"/>
        </w:rPr>
        <w:t>490N</w:t>
      </w:r>
      <w:r>
        <w:rPr>
          <w:rFonts w:hint="eastAsia"/>
        </w:rPr>
        <w:t>級鋼の梁を使うとパネルが負けてしまう場合が多い</w:t>
      </w:r>
      <w:r w:rsidR="00C10B69">
        <w:rPr>
          <w:rFonts w:hint="eastAsia"/>
        </w:rPr>
        <w:t>ため、</w:t>
      </w:r>
      <w:r w:rsidR="00C10B69">
        <w:rPr>
          <w:rFonts w:hint="eastAsia"/>
        </w:rPr>
        <w:t>SS400</w:t>
      </w:r>
      <w:r w:rsidR="00C10B69">
        <w:rPr>
          <w:rFonts w:hint="eastAsia"/>
        </w:rPr>
        <w:t>とした。</w:t>
      </w:r>
    </w:p>
    <w:p w14:paraId="55593B61" w14:textId="1BAC0853" w:rsidR="00185EEC" w:rsidRDefault="00185EEC" w:rsidP="00185EEC">
      <w:pPr>
        <w:ind w:firstLineChars="400" w:firstLine="800"/>
      </w:pPr>
      <w:r>
        <w:rPr>
          <w:rFonts w:hint="eastAsia"/>
        </w:rPr>
        <w:t>（中平委員）</w:t>
      </w:r>
      <w:r>
        <w:rPr>
          <w:rFonts w:hint="eastAsia"/>
        </w:rPr>
        <w:t>SS400</w:t>
      </w:r>
      <w:r>
        <w:rPr>
          <w:rFonts w:hint="eastAsia"/>
        </w:rPr>
        <w:t>は、降伏点の実勢値が高いため、</w:t>
      </w:r>
      <w:r>
        <w:rPr>
          <w:rFonts w:hint="eastAsia"/>
        </w:rPr>
        <w:t>SN</w:t>
      </w:r>
      <w:r>
        <w:rPr>
          <w:rFonts w:hint="eastAsia"/>
        </w:rPr>
        <w:t>材</w:t>
      </w:r>
      <w:r w:rsidR="00A32F04" w:rsidRPr="00A32F04">
        <w:rPr>
          <w:rFonts w:hint="eastAsia"/>
          <w:color w:val="0070C0"/>
        </w:rPr>
        <w:t>で</w:t>
      </w:r>
      <w:r w:rsidR="00FC642F">
        <w:rPr>
          <w:rFonts w:hint="eastAsia"/>
        </w:rPr>
        <w:t>検討した方が</w:t>
      </w:r>
      <w:r>
        <w:rPr>
          <w:rFonts w:hint="eastAsia"/>
        </w:rPr>
        <w:t>良いように思う。</w:t>
      </w:r>
    </w:p>
    <w:p w14:paraId="5513BE29" w14:textId="77777777" w:rsidR="00A50D13" w:rsidRPr="00215965" w:rsidRDefault="00A50D13" w:rsidP="00215965">
      <w:pPr>
        <w:ind w:left="840"/>
      </w:pPr>
    </w:p>
    <w:p w14:paraId="63BD8B77" w14:textId="62F07389" w:rsidR="00BC7A16" w:rsidRPr="008A3BE7" w:rsidRDefault="00E725D1" w:rsidP="00AB6DBE">
      <w:pPr>
        <w:pStyle w:val="13"/>
      </w:pPr>
      <w:r>
        <w:t>3</w:t>
      </w:r>
      <w:r w:rsidR="00685408">
        <w:rPr>
          <w:rFonts w:hint="eastAsia"/>
        </w:rPr>
        <w:t>.</w:t>
      </w:r>
      <w:r w:rsidR="00FC1B94">
        <w:rPr>
          <w:rFonts w:hint="eastAsia"/>
        </w:rPr>
        <w:t xml:space="preserve">　</w:t>
      </w:r>
      <w:r w:rsidR="00185EEC" w:rsidRPr="00185EEC">
        <w:rPr>
          <w:rFonts w:ascii="ＭＳ 明朝" w:hAnsi="ＭＳ 明朝" w:hint="eastAsia"/>
        </w:rPr>
        <w:t>土木分野での高力ボルトの研究動向、これまでの研究テーマに関する話題提供</w:t>
      </w:r>
    </w:p>
    <w:p w14:paraId="7F0870DB" w14:textId="77777777" w:rsidR="00185EEC" w:rsidRDefault="008029E0" w:rsidP="00E725D1">
      <w:pPr>
        <w:ind w:leftChars="213" w:left="426"/>
        <w:rPr>
          <w:rFonts w:ascii="ＭＳ 明朝" w:hAnsi="ＭＳ 明朝"/>
        </w:rPr>
      </w:pPr>
      <w:r>
        <w:rPr>
          <w:rFonts w:hint="eastAsia"/>
        </w:rPr>
        <w:t>（</w:t>
      </w:r>
      <w:r w:rsidR="00185EEC" w:rsidRPr="00766B7F">
        <w:rPr>
          <w:rFonts w:hint="eastAsia"/>
        </w:rPr>
        <w:t>杉本</w:t>
      </w:r>
      <w:r w:rsidR="00185EEC">
        <w:rPr>
          <w:rFonts w:hint="eastAsia"/>
        </w:rPr>
        <w:t>委員</w:t>
      </w:r>
      <w:r>
        <w:rPr>
          <w:rFonts w:hint="eastAsia"/>
        </w:rPr>
        <w:t>）</w:t>
      </w:r>
      <w:r w:rsidR="00185EEC" w:rsidRPr="00674E17">
        <w:rPr>
          <w:rFonts w:hint="eastAsia"/>
        </w:rPr>
        <w:t>資料</w:t>
      </w:r>
      <w:r w:rsidR="00185EEC" w:rsidRPr="00674E17">
        <w:rPr>
          <w:rFonts w:hint="eastAsia"/>
        </w:rPr>
        <w:t>0</w:t>
      </w:r>
      <w:r w:rsidR="00185EEC">
        <w:rPr>
          <w:rFonts w:hint="eastAsia"/>
        </w:rPr>
        <w:t>3</w:t>
      </w:r>
      <w:r w:rsidR="00185EEC">
        <w:rPr>
          <w:rFonts w:hint="eastAsia"/>
        </w:rPr>
        <w:t>をもとに、</w:t>
      </w:r>
      <w:r w:rsidR="00185EEC" w:rsidRPr="00185EEC">
        <w:rPr>
          <w:rFonts w:ascii="ＭＳ 明朝" w:hAnsi="ＭＳ 明朝" w:hint="eastAsia"/>
        </w:rPr>
        <w:t>土木分野での高力ボルトの研究動向</w:t>
      </w:r>
      <w:r w:rsidR="00185EEC">
        <w:rPr>
          <w:rFonts w:ascii="ＭＳ 明朝" w:hAnsi="ＭＳ 明朝" w:hint="eastAsia"/>
        </w:rPr>
        <w:t>と</w:t>
      </w:r>
      <w:r w:rsidR="00185EEC" w:rsidRPr="00185EEC">
        <w:rPr>
          <w:rFonts w:ascii="ＭＳ 明朝" w:hAnsi="ＭＳ 明朝" w:hint="eastAsia"/>
        </w:rPr>
        <w:t>これまでの研究テーマに関する</w:t>
      </w:r>
    </w:p>
    <w:p w14:paraId="0B128CD7" w14:textId="61B1DA16" w:rsidR="00185EEC" w:rsidRDefault="00185EEC" w:rsidP="00185EEC">
      <w:pPr>
        <w:ind w:leftChars="213" w:left="426" w:firstLineChars="600" w:firstLine="1200"/>
      </w:pPr>
      <w:r>
        <w:rPr>
          <w:rFonts w:ascii="ＭＳ 明朝" w:hAnsi="ＭＳ 明朝" w:hint="eastAsia"/>
        </w:rPr>
        <w:t>内容について</w:t>
      </w:r>
      <w:r w:rsidR="00775081">
        <w:rPr>
          <w:rFonts w:hint="eastAsia"/>
        </w:rPr>
        <w:t>報告を行った</w:t>
      </w:r>
      <w:r w:rsidR="00DD743F">
        <w:rPr>
          <w:rFonts w:hint="eastAsia"/>
        </w:rPr>
        <w:t>。</w:t>
      </w:r>
    </w:p>
    <w:p w14:paraId="34CE9CC0" w14:textId="066C7D60" w:rsidR="008029E0" w:rsidRDefault="00775081" w:rsidP="00185EEC">
      <w:pPr>
        <w:ind w:leftChars="213" w:left="426" w:firstLineChars="600" w:firstLine="1200"/>
      </w:pPr>
      <w:r>
        <w:rPr>
          <w:rFonts w:hint="eastAsia"/>
        </w:rPr>
        <w:t>報告内容を以下に示す</w:t>
      </w:r>
      <w:r w:rsidR="00DD743F">
        <w:rPr>
          <w:rFonts w:hint="eastAsia"/>
        </w:rPr>
        <w:t>。</w:t>
      </w:r>
    </w:p>
    <w:p w14:paraId="2B4C7FBE" w14:textId="4C317E0C" w:rsidR="00CB11EA" w:rsidRDefault="00185EEC" w:rsidP="008029E0">
      <w:pPr>
        <w:pStyle w:val="a5"/>
        <w:numPr>
          <w:ilvl w:val="0"/>
          <w:numId w:val="16"/>
        </w:numPr>
        <w:ind w:leftChars="0" w:firstLineChars="0"/>
      </w:pPr>
      <w:r>
        <w:rPr>
          <w:rFonts w:hint="eastAsia"/>
        </w:rPr>
        <w:t>昨年</w:t>
      </w:r>
      <w:r>
        <w:rPr>
          <w:rFonts w:hint="eastAsia"/>
        </w:rPr>
        <w:t>11</w:t>
      </w:r>
      <w:r>
        <w:rPr>
          <w:rFonts w:hint="eastAsia"/>
        </w:rPr>
        <w:t>月</w:t>
      </w:r>
      <w:r>
        <w:rPr>
          <w:rFonts w:hint="eastAsia"/>
        </w:rPr>
        <w:t>25</w:t>
      </w:r>
      <w:r>
        <w:rPr>
          <w:rFonts w:hint="eastAsia"/>
        </w:rPr>
        <w:t>日に発行された土木学会：鋼構造シリーズ</w:t>
      </w:r>
      <w:r>
        <w:rPr>
          <w:rFonts w:hint="eastAsia"/>
        </w:rPr>
        <w:t>37</w:t>
      </w:r>
      <w:r>
        <w:rPr>
          <w:rFonts w:hint="eastAsia"/>
        </w:rPr>
        <w:t>「</w:t>
      </w:r>
      <w:r w:rsidRPr="00185EEC">
        <w:rPr>
          <w:rFonts w:hint="eastAsia"/>
        </w:rPr>
        <w:t>補修・補強のための高力ボルト摩擦接合技術</w:t>
      </w:r>
      <w:r>
        <w:rPr>
          <w:rFonts w:hint="eastAsia"/>
        </w:rPr>
        <w:t>」</w:t>
      </w:r>
      <w:r w:rsidR="00CB11EA">
        <w:rPr>
          <w:rFonts w:hint="eastAsia"/>
        </w:rPr>
        <w:t>に、各摩擦接合継手の技術基準の比較、試設計の計算例が記載されている。</w:t>
      </w:r>
    </w:p>
    <w:p w14:paraId="0D12A9D7" w14:textId="23E73C59" w:rsidR="00CB11EA" w:rsidRDefault="00CB11EA" w:rsidP="00CB11EA">
      <w:pPr>
        <w:pStyle w:val="a5"/>
        <w:numPr>
          <w:ilvl w:val="0"/>
          <w:numId w:val="16"/>
        </w:numPr>
        <w:ind w:leftChars="0" w:firstLineChars="0"/>
      </w:pPr>
      <w:r>
        <w:rPr>
          <w:rFonts w:hint="eastAsia"/>
        </w:rPr>
        <w:t>2013</w:t>
      </w:r>
      <w:r>
        <w:rPr>
          <w:rFonts w:hint="eastAsia"/>
        </w:rPr>
        <w:t>年の</w:t>
      </w:r>
      <w:r>
        <w:rPr>
          <w:rFonts w:hint="eastAsia"/>
        </w:rPr>
        <w:t>JSSC</w:t>
      </w:r>
      <w:r>
        <w:rPr>
          <w:rFonts w:hint="eastAsia"/>
        </w:rPr>
        <w:t>テクニカルレポート</w:t>
      </w:r>
      <w:r>
        <w:rPr>
          <w:rFonts w:hint="eastAsia"/>
        </w:rPr>
        <w:t>No.96</w:t>
      </w:r>
      <w:r>
        <w:rPr>
          <w:rFonts w:hint="eastAsia"/>
        </w:rPr>
        <w:t>「高力ボルト接合技術の現状と課題」以降の土木分野の高力ボルトに関する論文や文献について調査し、エクセルシートにて分類・整理を行っている。</w:t>
      </w:r>
    </w:p>
    <w:p w14:paraId="7902EF6E" w14:textId="12F9F464" w:rsidR="00017CC4" w:rsidRDefault="00017CC4" w:rsidP="00017CC4">
      <w:pPr>
        <w:ind w:left="840"/>
      </w:pPr>
      <w:r w:rsidRPr="00017CC4">
        <w:rPr>
          <w:rFonts w:hint="eastAsia"/>
          <w:color w:val="0070C0"/>
        </w:rPr>
        <w:t xml:space="preserve">　＜以下、杉本</w:t>
      </w:r>
      <w:r>
        <w:rPr>
          <w:rFonts w:hint="eastAsia"/>
          <w:color w:val="0070C0"/>
        </w:rPr>
        <w:t>委員</w:t>
      </w:r>
      <w:r w:rsidRPr="00017CC4">
        <w:rPr>
          <w:rFonts w:hint="eastAsia"/>
          <w:color w:val="0070C0"/>
        </w:rPr>
        <w:t>のこれまでの研究紹介＞</w:t>
      </w:r>
    </w:p>
    <w:p w14:paraId="0DCD3FA9" w14:textId="12286337" w:rsidR="000E0585" w:rsidRDefault="00CB11EA" w:rsidP="008029E0">
      <w:pPr>
        <w:pStyle w:val="a5"/>
        <w:numPr>
          <w:ilvl w:val="0"/>
          <w:numId w:val="16"/>
        </w:numPr>
        <w:ind w:leftChars="0" w:firstLineChars="0"/>
      </w:pPr>
      <w:r>
        <w:rPr>
          <w:rFonts w:hint="eastAsia"/>
        </w:rPr>
        <w:t>スプリットティ継手の各種設計法と</w:t>
      </w:r>
      <w:r>
        <w:rPr>
          <w:rFonts w:hint="eastAsia"/>
        </w:rPr>
        <w:t>FEM</w:t>
      </w:r>
      <w:r>
        <w:rPr>
          <w:rFonts w:hint="eastAsia"/>
        </w:rPr>
        <w:t>解析の比較</w:t>
      </w:r>
    </w:p>
    <w:p w14:paraId="3272E742" w14:textId="5EF248E6" w:rsidR="00CB11EA" w:rsidRDefault="00CB11EA" w:rsidP="00CB11EA">
      <w:pPr>
        <w:pStyle w:val="a5"/>
        <w:ind w:leftChars="0" w:left="1260" w:firstLineChars="0" w:firstLine="0"/>
      </w:pPr>
      <w:r>
        <w:rPr>
          <w:rFonts w:hint="eastAsia"/>
        </w:rPr>
        <w:t>AIJ,EC,JSSC</w:t>
      </w:r>
      <w:r>
        <w:rPr>
          <w:rFonts w:hint="eastAsia"/>
        </w:rPr>
        <w:t>でスプリットティの降伏時の応力分布の仮定が異なる。</w:t>
      </w:r>
    </w:p>
    <w:p w14:paraId="01996F4F" w14:textId="50D49482" w:rsidR="00CB11EA" w:rsidRDefault="00CB11EA" w:rsidP="008029E0">
      <w:pPr>
        <w:pStyle w:val="a5"/>
        <w:numPr>
          <w:ilvl w:val="0"/>
          <w:numId w:val="16"/>
        </w:numPr>
        <w:ind w:leftChars="0" w:firstLineChars="0"/>
      </w:pPr>
      <w:r>
        <w:rPr>
          <w:rFonts w:hint="eastAsia"/>
        </w:rPr>
        <w:t>高力ボルト</w:t>
      </w:r>
      <w:r w:rsidR="00FC642F">
        <w:rPr>
          <w:rFonts w:hint="eastAsia"/>
        </w:rPr>
        <w:t>多</w:t>
      </w:r>
      <w:r>
        <w:rPr>
          <w:rFonts w:hint="eastAsia"/>
        </w:rPr>
        <w:t>列配置型引張継手に設置する補剛リブ</w:t>
      </w:r>
    </w:p>
    <w:p w14:paraId="3A044BA1" w14:textId="4A891527" w:rsidR="00FA64A0" w:rsidRDefault="00FA64A0" w:rsidP="00FA64A0">
      <w:pPr>
        <w:pStyle w:val="a5"/>
        <w:ind w:leftChars="0" w:left="1260" w:firstLineChars="0" w:firstLine="0"/>
      </w:pPr>
      <w:r>
        <w:rPr>
          <w:rFonts w:hint="eastAsia"/>
        </w:rPr>
        <w:t>補剛リブ</w:t>
      </w:r>
      <w:r w:rsidR="00FC642F">
        <w:rPr>
          <w:rFonts w:hint="eastAsia"/>
        </w:rPr>
        <w:t>の</w:t>
      </w:r>
      <w:r>
        <w:rPr>
          <w:rFonts w:hint="eastAsia"/>
        </w:rPr>
        <w:t>寸法による耐力への影響</w:t>
      </w:r>
      <w:r w:rsidR="00AD334A">
        <w:rPr>
          <w:rFonts w:hint="eastAsia"/>
        </w:rPr>
        <w:t>について</w:t>
      </w:r>
      <w:r>
        <w:rPr>
          <w:rFonts w:hint="eastAsia"/>
        </w:rPr>
        <w:t>FEM</w:t>
      </w:r>
      <w:r>
        <w:rPr>
          <w:rFonts w:hint="eastAsia"/>
        </w:rPr>
        <w:t>解析</w:t>
      </w:r>
      <w:r w:rsidR="00AD334A">
        <w:rPr>
          <w:rFonts w:hint="eastAsia"/>
        </w:rPr>
        <w:t>結果を報告</w:t>
      </w:r>
      <w:r>
        <w:rPr>
          <w:rFonts w:hint="eastAsia"/>
        </w:rPr>
        <w:t>。</w:t>
      </w:r>
    </w:p>
    <w:p w14:paraId="5E7E8E32" w14:textId="6FDFC2ED" w:rsidR="00CB11EA" w:rsidRDefault="00CB11EA" w:rsidP="008029E0">
      <w:pPr>
        <w:pStyle w:val="a5"/>
        <w:numPr>
          <w:ilvl w:val="0"/>
          <w:numId w:val="16"/>
        </w:numPr>
        <w:ind w:leftChars="0" w:firstLineChars="0"/>
      </w:pPr>
      <w:r>
        <w:rPr>
          <w:rFonts w:hint="eastAsia"/>
        </w:rPr>
        <w:t>応急</w:t>
      </w:r>
      <w:r w:rsidR="00D03D02">
        <w:rPr>
          <w:rFonts w:hint="eastAsia"/>
        </w:rPr>
        <w:t>橋</w:t>
      </w:r>
      <w:r>
        <w:rPr>
          <w:rFonts w:hint="eastAsia"/>
        </w:rPr>
        <w:t>・仮桟橋主桁接合部への引張接合の適用</w:t>
      </w:r>
    </w:p>
    <w:p w14:paraId="0137E0CE" w14:textId="4DD1408A" w:rsidR="00FA64A0" w:rsidRDefault="00FA64A0" w:rsidP="00FA64A0">
      <w:pPr>
        <w:pStyle w:val="a5"/>
        <w:ind w:leftChars="0" w:left="1260" w:firstLineChars="0" w:firstLine="0"/>
      </w:pPr>
      <w:r>
        <w:rPr>
          <w:rFonts w:hint="eastAsia"/>
        </w:rPr>
        <w:t>工期短縮、施工性改善のため、非突出型エンドプレート接合の各種補強ディテールによる耐力への影響について</w:t>
      </w:r>
      <w:r>
        <w:rPr>
          <w:rFonts w:hint="eastAsia"/>
        </w:rPr>
        <w:t>FEM</w:t>
      </w:r>
      <w:r w:rsidR="00AD334A">
        <w:rPr>
          <w:rFonts w:hint="eastAsia"/>
        </w:rPr>
        <w:t>解析結果</w:t>
      </w:r>
      <w:r w:rsidR="00FC642F">
        <w:rPr>
          <w:rFonts w:hint="eastAsia"/>
        </w:rPr>
        <w:t>を</w:t>
      </w:r>
      <w:r w:rsidR="00AD334A">
        <w:rPr>
          <w:rFonts w:hint="eastAsia"/>
        </w:rPr>
        <w:t>報告。</w:t>
      </w:r>
    </w:p>
    <w:p w14:paraId="5ED7E539" w14:textId="39A21140" w:rsidR="00CB11EA" w:rsidRDefault="00CB11EA" w:rsidP="008029E0">
      <w:pPr>
        <w:pStyle w:val="a5"/>
        <w:numPr>
          <w:ilvl w:val="0"/>
          <w:numId w:val="16"/>
        </w:numPr>
        <w:ind w:leftChars="0" w:firstLineChars="0"/>
      </w:pPr>
      <w:r>
        <w:rPr>
          <w:rFonts w:hint="eastAsia"/>
        </w:rPr>
        <w:t>引張接合の接触面の初期不正について</w:t>
      </w:r>
    </w:p>
    <w:p w14:paraId="197C9F71" w14:textId="4E95EE86" w:rsidR="00FA64A0" w:rsidRDefault="00AD334A" w:rsidP="00FA64A0">
      <w:pPr>
        <w:pStyle w:val="a5"/>
        <w:ind w:leftChars="0" w:left="1260" w:firstLineChars="0" w:firstLine="0"/>
      </w:pPr>
      <w:r>
        <w:rPr>
          <w:rFonts w:hint="eastAsia"/>
        </w:rPr>
        <w:t>接合面の不陸による影響を再現できる簡易なモデル化手法の提案、実験・</w:t>
      </w:r>
      <w:r>
        <w:rPr>
          <w:rFonts w:hint="eastAsia"/>
        </w:rPr>
        <w:t>FEM</w:t>
      </w:r>
      <w:r>
        <w:rPr>
          <w:rFonts w:hint="eastAsia"/>
        </w:rPr>
        <w:t>解析結果を報告。</w:t>
      </w:r>
    </w:p>
    <w:p w14:paraId="45BB330B" w14:textId="77777777" w:rsidR="00FA64A0" w:rsidRDefault="00FA64A0" w:rsidP="00FA64A0">
      <w:pPr>
        <w:pStyle w:val="a5"/>
        <w:numPr>
          <w:ilvl w:val="0"/>
          <w:numId w:val="16"/>
        </w:numPr>
        <w:ind w:leftChars="0" w:firstLineChars="0"/>
      </w:pPr>
      <w:r>
        <w:rPr>
          <w:rFonts w:hint="eastAsia"/>
        </w:rPr>
        <w:t>山留め材接合部の改良</w:t>
      </w:r>
    </w:p>
    <w:p w14:paraId="091B7EB9" w14:textId="5FF98A16" w:rsidR="008029E0" w:rsidRDefault="00AD334A" w:rsidP="00062AEB">
      <w:pPr>
        <w:pStyle w:val="a5"/>
        <w:ind w:leftChars="0" w:left="1260" w:firstLineChars="0" w:firstLine="0"/>
      </w:pPr>
      <w:r>
        <w:rPr>
          <w:rFonts w:hint="eastAsia"/>
        </w:rPr>
        <w:t>圧縮側の添板省略と現行の部材を用いた引張接合の接合ディテールについて</w:t>
      </w:r>
      <w:r>
        <w:rPr>
          <w:rFonts w:hint="eastAsia"/>
        </w:rPr>
        <w:t>FEM</w:t>
      </w:r>
      <w:r>
        <w:rPr>
          <w:rFonts w:hint="eastAsia"/>
        </w:rPr>
        <w:t>解析結果を報告。</w:t>
      </w:r>
    </w:p>
    <w:p w14:paraId="03335972" w14:textId="77777777" w:rsidR="00497408" w:rsidRPr="00CB11EA" w:rsidRDefault="00497408" w:rsidP="00062AEB">
      <w:pPr>
        <w:pStyle w:val="a5"/>
        <w:ind w:leftChars="0" w:left="1260" w:firstLineChars="0" w:firstLine="0"/>
      </w:pPr>
    </w:p>
    <w:p w14:paraId="05EE3DE6" w14:textId="71CAC29D" w:rsidR="000E0585" w:rsidRDefault="000E0585" w:rsidP="00E725D1">
      <w:pPr>
        <w:ind w:leftChars="234" w:left="1260" w:hangingChars="396" w:hanging="792"/>
      </w:pPr>
      <w:r>
        <w:rPr>
          <w:rFonts w:hint="eastAsia"/>
        </w:rPr>
        <w:t>（</w:t>
      </w:r>
      <w:r w:rsidR="00D03D02">
        <w:rPr>
          <w:rFonts w:hint="eastAsia"/>
        </w:rPr>
        <w:t>田中委員</w:t>
      </w:r>
      <w:r>
        <w:rPr>
          <w:rFonts w:hint="eastAsia"/>
        </w:rPr>
        <w:t>）</w:t>
      </w:r>
      <w:r w:rsidR="00D03D02">
        <w:rPr>
          <w:rFonts w:hint="eastAsia"/>
        </w:rPr>
        <w:t>橋梁エンドプレート接合が短工期となるのはなぜか</w:t>
      </w:r>
      <w:r w:rsidR="00DD743F">
        <w:rPr>
          <w:rFonts w:hint="eastAsia"/>
        </w:rPr>
        <w:t>。</w:t>
      </w:r>
    </w:p>
    <w:p w14:paraId="5C6F2031" w14:textId="014488AB" w:rsidR="00D03D02" w:rsidRDefault="00D03D02" w:rsidP="00D03D02">
      <w:pPr>
        <w:ind w:leftChars="234" w:left="1260" w:hangingChars="396" w:hanging="792"/>
      </w:pPr>
      <w:r>
        <w:rPr>
          <w:rFonts w:hint="eastAsia"/>
        </w:rPr>
        <w:t>⇒エンドプレート接合は、従来の摩擦接合継手よりボルト本数が</w:t>
      </w:r>
      <w:r>
        <w:rPr>
          <w:rFonts w:hint="eastAsia"/>
        </w:rPr>
        <w:t>40%</w:t>
      </w:r>
      <w:r>
        <w:rPr>
          <w:rFonts w:hint="eastAsia"/>
        </w:rPr>
        <w:t>削減されるため、短工期となる。</w:t>
      </w:r>
    </w:p>
    <w:p w14:paraId="5ED3851E" w14:textId="55B67334" w:rsidR="00D03D02" w:rsidRDefault="00D03D02" w:rsidP="00D03D02">
      <w:pPr>
        <w:ind w:leftChars="234" w:left="1260" w:hangingChars="396" w:hanging="792"/>
      </w:pPr>
      <w:r>
        <w:rPr>
          <w:rFonts w:hint="eastAsia"/>
        </w:rPr>
        <w:t>（伊山主査）橋梁エンドプレート接合がカギ形の継手となっているのはなぜか。</w:t>
      </w:r>
    </w:p>
    <w:p w14:paraId="5FFC1860" w14:textId="0F7CBCA5" w:rsidR="000E0585" w:rsidRDefault="00D03D02" w:rsidP="00017CC4">
      <w:pPr>
        <w:ind w:leftChars="234" w:left="1260" w:hangingChars="396" w:hanging="792"/>
      </w:pPr>
      <w:r>
        <w:rPr>
          <w:rFonts w:hint="eastAsia"/>
        </w:rPr>
        <w:t>⇒橋梁のレベルを</w:t>
      </w:r>
      <w:r w:rsidR="00FC642F">
        <w:rPr>
          <w:rFonts w:hint="eastAsia"/>
        </w:rPr>
        <w:t>現場で</w:t>
      </w:r>
      <w:r>
        <w:rPr>
          <w:rFonts w:hint="eastAsia"/>
        </w:rPr>
        <w:t>合わ</w:t>
      </w:r>
      <w:r w:rsidR="00FC642F">
        <w:rPr>
          <w:rFonts w:hint="eastAsia"/>
        </w:rPr>
        <w:t>せやすくするため</w:t>
      </w:r>
      <w:r>
        <w:rPr>
          <w:rFonts w:hint="eastAsia"/>
        </w:rPr>
        <w:t>に</w:t>
      </w:r>
      <w:r w:rsidR="00FC642F">
        <w:rPr>
          <w:rFonts w:hint="eastAsia"/>
        </w:rPr>
        <w:t>、</w:t>
      </w:r>
      <w:r>
        <w:rPr>
          <w:rFonts w:hint="eastAsia"/>
        </w:rPr>
        <w:t>カギ形の継手としている。</w:t>
      </w:r>
      <w:r>
        <w:br w:type="page"/>
      </w:r>
    </w:p>
    <w:p w14:paraId="342EDEFB" w14:textId="4347EA5C" w:rsidR="00E725D1" w:rsidRPr="008A3BE7" w:rsidRDefault="00E725D1" w:rsidP="00E725D1">
      <w:pPr>
        <w:pStyle w:val="13"/>
      </w:pPr>
      <w:r>
        <w:lastRenderedPageBreak/>
        <w:t>4</w:t>
      </w:r>
      <w:r w:rsidR="00685408">
        <w:rPr>
          <w:rFonts w:hint="eastAsia"/>
        </w:rPr>
        <w:t>.</w:t>
      </w:r>
      <w:r w:rsidR="00E77390">
        <w:rPr>
          <w:rFonts w:hint="eastAsia"/>
        </w:rPr>
        <w:t xml:space="preserve">　</w:t>
      </w:r>
      <w:r w:rsidR="00E77390" w:rsidRPr="00AE7BC1">
        <w:rPr>
          <w:rFonts w:hint="eastAsia"/>
        </w:rPr>
        <w:t>GR</w:t>
      </w:r>
      <w:r w:rsidR="00E77390">
        <w:rPr>
          <w:rFonts w:hint="eastAsia"/>
        </w:rPr>
        <w:t>2</w:t>
      </w:r>
      <w:r w:rsidR="00D03D02" w:rsidRPr="00D03D02">
        <w:rPr>
          <w:rFonts w:ascii="ＭＳ 明朝" w:hAnsi="ＭＳ 明朝" w:hint="eastAsia"/>
        </w:rPr>
        <w:t>の活動報告（拡大孔と</w:t>
      </w:r>
      <w:r w:rsidR="00D03D02" w:rsidRPr="00D03D02">
        <w:rPr>
          <w:rFonts w:ascii="ＭＳ 明朝" w:hAnsi="ＭＳ 明朝" w:hint="eastAsia"/>
        </w:rPr>
        <w:t>SDG's</w:t>
      </w:r>
      <w:r w:rsidR="00D03D02" w:rsidRPr="00D03D02">
        <w:rPr>
          <w:rFonts w:ascii="ＭＳ 明朝" w:hAnsi="ＭＳ 明朝" w:hint="eastAsia"/>
        </w:rPr>
        <w:t>との関係、各社の取り組み内容）</w:t>
      </w:r>
    </w:p>
    <w:p w14:paraId="5043EA37" w14:textId="03ADFDF3" w:rsidR="00D03D02" w:rsidRDefault="00D03D02" w:rsidP="00D03D02">
      <w:pPr>
        <w:ind w:leftChars="283" w:left="566" w:firstLine="1"/>
      </w:pPr>
      <w:r>
        <w:rPr>
          <w:rFonts w:hint="eastAsia"/>
        </w:rPr>
        <w:t>（田中委員）</w:t>
      </w:r>
      <w:r>
        <w:rPr>
          <w:rFonts w:hint="eastAsia"/>
        </w:rPr>
        <w:t>4</w:t>
      </w:r>
      <w:r>
        <w:rPr>
          <w:rFonts w:hint="eastAsia"/>
        </w:rPr>
        <w:t>月</w:t>
      </w:r>
      <w:r>
        <w:rPr>
          <w:rFonts w:hint="eastAsia"/>
        </w:rPr>
        <w:t>7</w:t>
      </w:r>
      <w:r>
        <w:rPr>
          <w:rFonts w:hint="eastAsia"/>
        </w:rPr>
        <w:t>日に行われた</w:t>
      </w:r>
      <w:r>
        <w:rPr>
          <w:rFonts w:hint="eastAsia"/>
        </w:rPr>
        <w:t>GR2</w:t>
      </w:r>
      <w:r>
        <w:rPr>
          <w:rFonts w:hint="eastAsia"/>
        </w:rPr>
        <w:t>のワーキング議事内容について報告を行った。</w:t>
      </w:r>
    </w:p>
    <w:p w14:paraId="5E66A64C" w14:textId="15E5BA00" w:rsidR="00D03D02" w:rsidRPr="00D03D02" w:rsidRDefault="00D03D02" w:rsidP="00D03D02">
      <w:pPr>
        <w:ind w:leftChars="283" w:left="566" w:firstLineChars="600" w:firstLine="1200"/>
      </w:pPr>
      <w:r w:rsidRPr="00674E17">
        <w:rPr>
          <w:rFonts w:hint="eastAsia"/>
        </w:rPr>
        <w:t>資料</w:t>
      </w:r>
      <w:r w:rsidRPr="00674E17">
        <w:rPr>
          <w:rFonts w:hint="eastAsia"/>
        </w:rPr>
        <w:t>0</w:t>
      </w:r>
      <w:r>
        <w:rPr>
          <w:rFonts w:hint="eastAsia"/>
        </w:rPr>
        <w:t>4</w:t>
      </w:r>
      <w:r>
        <w:rPr>
          <w:rFonts w:hint="eastAsia"/>
        </w:rPr>
        <w:t>をもとに、</w:t>
      </w:r>
      <w:r w:rsidRPr="00185EEC">
        <w:rPr>
          <w:rFonts w:ascii="ＭＳ 明朝" w:hAnsi="ＭＳ 明朝" w:hint="eastAsia"/>
        </w:rPr>
        <w:t>土木分野での高力ボルトの研究動向</w:t>
      </w:r>
      <w:r>
        <w:rPr>
          <w:rFonts w:ascii="ＭＳ 明朝" w:hAnsi="ＭＳ 明朝" w:hint="eastAsia"/>
        </w:rPr>
        <w:t>と</w:t>
      </w:r>
      <w:r w:rsidRPr="00185EEC">
        <w:rPr>
          <w:rFonts w:ascii="ＭＳ 明朝" w:hAnsi="ＭＳ 明朝" w:hint="eastAsia"/>
        </w:rPr>
        <w:t>これまでの研究テーマに関する</w:t>
      </w:r>
    </w:p>
    <w:p w14:paraId="7E91050F" w14:textId="77777777" w:rsidR="00D03D02" w:rsidRDefault="00D03D02" w:rsidP="00D03D02">
      <w:pPr>
        <w:ind w:leftChars="283" w:left="566" w:firstLineChars="600" w:firstLine="1200"/>
      </w:pPr>
      <w:r>
        <w:rPr>
          <w:rFonts w:ascii="ＭＳ 明朝" w:hAnsi="ＭＳ 明朝" w:hint="eastAsia"/>
        </w:rPr>
        <w:t>内容について</w:t>
      </w:r>
      <w:r>
        <w:rPr>
          <w:rFonts w:hint="eastAsia"/>
        </w:rPr>
        <w:t>報告を行った。</w:t>
      </w:r>
    </w:p>
    <w:p w14:paraId="39C672A1" w14:textId="5012DC0F" w:rsidR="00FA7D36" w:rsidRDefault="00D03D02" w:rsidP="00D03D02">
      <w:pPr>
        <w:ind w:leftChars="283" w:left="566" w:firstLineChars="600" w:firstLine="1200"/>
      </w:pPr>
      <w:r>
        <w:rPr>
          <w:rFonts w:hint="eastAsia"/>
        </w:rPr>
        <w:t>報告内容を以下に示す。</w:t>
      </w:r>
    </w:p>
    <w:p w14:paraId="7ED01E8E" w14:textId="3B2FF3CB" w:rsidR="00790700" w:rsidRDefault="00BA5E9B" w:rsidP="00790700">
      <w:pPr>
        <w:pStyle w:val="a5"/>
        <w:numPr>
          <w:ilvl w:val="0"/>
          <w:numId w:val="18"/>
        </w:numPr>
        <w:ind w:leftChars="0" w:left="1276" w:firstLineChars="0" w:hanging="425"/>
      </w:pPr>
      <w:r>
        <w:rPr>
          <w:rFonts w:hint="eastAsia"/>
        </w:rPr>
        <w:t>拡大孔について、なぜ告示化されないのか課題の調査と整理が必要。</w:t>
      </w:r>
    </w:p>
    <w:p w14:paraId="236877D7" w14:textId="2F9DF093" w:rsidR="00790700" w:rsidRDefault="00BA5E9B" w:rsidP="00790700">
      <w:pPr>
        <w:pStyle w:val="a5"/>
        <w:numPr>
          <w:ilvl w:val="0"/>
          <w:numId w:val="18"/>
        </w:numPr>
        <w:ind w:leftChars="0" w:left="1276" w:firstLineChars="0" w:hanging="425"/>
      </w:pPr>
      <w:r>
        <w:rPr>
          <w:rFonts w:hint="eastAsia"/>
        </w:rPr>
        <w:t>拡大孔を用いた場合のメリットを</w:t>
      </w:r>
      <w:r>
        <w:rPr>
          <w:rFonts w:hint="eastAsia"/>
        </w:rPr>
        <w:t>SDG's</w:t>
      </w:r>
      <w:r>
        <w:rPr>
          <w:rFonts w:hint="eastAsia"/>
        </w:rPr>
        <w:t>と関連付けて整理した</w:t>
      </w:r>
      <w:r w:rsidR="00DD743F">
        <w:rPr>
          <w:rFonts w:hint="eastAsia"/>
        </w:rPr>
        <w:t>。</w:t>
      </w:r>
    </w:p>
    <w:p w14:paraId="5922FBF6" w14:textId="7688C8AA" w:rsidR="00BA5E9B" w:rsidRDefault="00BA5E9B" w:rsidP="00790700">
      <w:pPr>
        <w:pStyle w:val="a5"/>
        <w:numPr>
          <w:ilvl w:val="0"/>
          <w:numId w:val="18"/>
        </w:numPr>
        <w:ind w:leftChars="0" w:left="1276" w:firstLineChars="0" w:hanging="425"/>
      </w:pPr>
      <w:r>
        <w:rPr>
          <w:rFonts w:hint="eastAsia"/>
        </w:rPr>
        <w:t>各社の効率施工、環境負荷低減の取り組みについて調査した。</w:t>
      </w:r>
    </w:p>
    <w:p w14:paraId="42673029" w14:textId="314CFB20" w:rsidR="00790700" w:rsidRDefault="00BA5E9B" w:rsidP="00790700">
      <w:pPr>
        <w:pStyle w:val="a5"/>
        <w:numPr>
          <w:ilvl w:val="0"/>
          <w:numId w:val="18"/>
        </w:numPr>
        <w:ind w:leftChars="0" w:left="1276" w:firstLineChars="0" w:hanging="425"/>
      </w:pPr>
      <w:r>
        <w:rPr>
          <w:rFonts w:hint="eastAsia"/>
        </w:rPr>
        <w:t>接合要素</w:t>
      </w:r>
      <w:r>
        <w:rPr>
          <w:rFonts w:hint="eastAsia"/>
        </w:rPr>
        <w:t>WG</w:t>
      </w:r>
      <w:r>
        <w:rPr>
          <w:rFonts w:hint="eastAsia"/>
        </w:rPr>
        <w:t>でボルトメーカーへ拡大孔込みで認定をとることができないかヒアリングを行ったが、現在取り組んではいないとのこと。</w:t>
      </w:r>
    </w:p>
    <w:p w14:paraId="7DCC15E5" w14:textId="550B5A8F" w:rsidR="00790700" w:rsidRDefault="00BA5E9B" w:rsidP="00790700">
      <w:pPr>
        <w:pStyle w:val="a5"/>
        <w:numPr>
          <w:ilvl w:val="0"/>
          <w:numId w:val="18"/>
        </w:numPr>
        <w:ind w:leftChars="0" w:left="1276" w:firstLineChars="0" w:hanging="425"/>
      </w:pPr>
      <w:r>
        <w:rPr>
          <w:rFonts w:hint="eastAsia"/>
        </w:rPr>
        <w:t>建物個別の認定ではなく、接合部として認定を取れないか</w:t>
      </w:r>
      <w:r>
        <w:rPr>
          <w:rFonts w:hint="eastAsia"/>
        </w:rPr>
        <w:t>GBRC</w:t>
      </w:r>
      <w:r>
        <w:rPr>
          <w:rFonts w:hint="eastAsia"/>
        </w:rPr>
        <w:t>内でヒアリングを行ったが、現状では建物個別の認定以外での取得は難しいとのこと。</w:t>
      </w:r>
    </w:p>
    <w:p w14:paraId="457F3E3D" w14:textId="788726FA" w:rsidR="00BA5E9B" w:rsidRDefault="00BA5E9B" w:rsidP="00452564">
      <w:pPr>
        <w:pStyle w:val="a5"/>
        <w:numPr>
          <w:ilvl w:val="0"/>
          <w:numId w:val="18"/>
        </w:numPr>
        <w:ind w:leftChars="0" w:left="1276" w:firstLineChars="0" w:hanging="425"/>
      </w:pPr>
      <w:bookmarkStart w:id="4" w:name="_Hlk96679859"/>
      <w:r>
        <w:rPr>
          <w:rFonts w:hint="eastAsia"/>
        </w:rPr>
        <w:t>改修工事での拡大孔適用について</w:t>
      </w:r>
      <w:r>
        <w:rPr>
          <w:rFonts w:hint="eastAsia"/>
        </w:rPr>
        <w:t>BCJ</w:t>
      </w:r>
      <w:r>
        <w:rPr>
          <w:rFonts w:hint="eastAsia"/>
        </w:rPr>
        <w:t>へヒアリングを行った結果、確認申請を伴う場合は現行法準拠となるとのこと。</w:t>
      </w:r>
    </w:p>
    <w:p w14:paraId="73EF4385" w14:textId="75E10A19" w:rsidR="00BA5E9B" w:rsidRDefault="00BA5E9B" w:rsidP="00452564">
      <w:pPr>
        <w:pStyle w:val="a5"/>
        <w:numPr>
          <w:ilvl w:val="0"/>
          <w:numId w:val="18"/>
        </w:numPr>
        <w:ind w:leftChars="0" w:left="1276" w:firstLineChars="0" w:hanging="425"/>
      </w:pPr>
      <w:r>
        <w:rPr>
          <w:rFonts w:hint="eastAsia"/>
        </w:rPr>
        <w:t>清水建設の構造用接着シートを用いた天井下地材の接着接合工法について紹介を行った。</w:t>
      </w:r>
    </w:p>
    <w:bookmarkEnd w:id="4"/>
    <w:p w14:paraId="1E9F5181" w14:textId="2A6F2D83" w:rsidR="00FA7D36" w:rsidRDefault="00FA7D36" w:rsidP="00E62E79">
      <w:pPr>
        <w:ind w:firstLineChars="100" w:firstLine="200"/>
      </w:pPr>
    </w:p>
    <w:p w14:paraId="4364C721" w14:textId="60D7C779" w:rsidR="002A0801" w:rsidRDefault="00452564" w:rsidP="002A0801">
      <w:pPr>
        <w:ind w:leftChars="234" w:left="1260" w:hangingChars="396" w:hanging="792"/>
      </w:pPr>
      <w:r>
        <w:rPr>
          <w:rFonts w:hint="eastAsia"/>
        </w:rPr>
        <w:t>（</w:t>
      </w:r>
      <w:r w:rsidR="00BA5E9B">
        <w:rPr>
          <w:rFonts w:hint="eastAsia"/>
        </w:rPr>
        <w:t>伊山主査</w:t>
      </w:r>
      <w:r>
        <w:rPr>
          <w:rFonts w:hint="eastAsia"/>
        </w:rPr>
        <w:t>）</w:t>
      </w:r>
      <w:r w:rsidR="00BA5E9B">
        <w:rPr>
          <w:rFonts w:hint="eastAsia"/>
        </w:rPr>
        <w:t>SDG's</w:t>
      </w:r>
      <w:r w:rsidR="00BA5E9B">
        <w:rPr>
          <w:rFonts w:hint="eastAsia"/>
        </w:rPr>
        <w:t>との</w:t>
      </w:r>
      <w:r w:rsidR="00FC642F">
        <w:rPr>
          <w:rFonts w:hint="eastAsia"/>
        </w:rPr>
        <w:t>関連付け</w:t>
      </w:r>
      <w:r w:rsidR="00BA5E9B">
        <w:rPr>
          <w:rFonts w:hint="eastAsia"/>
        </w:rPr>
        <w:t>については、何かの機会に活用したい。</w:t>
      </w:r>
    </w:p>
    <w:p w14:paraId="7FDD37D6" w14:textId="64B403A7" w:rsidR="002A0801" w:rsidRPr="00BA5E9B" w:rsidRDefault="002A0801" w:rsidP="002A0801">
      <w:pPr>
        <w:ind w:leftChars="534" w:left="1068" w:firstLineChars="300" w:firstLine="600"/>
      </w:pPr>
      <w:r>
        <w:rPr>
          <w:rFonts w:hint="eastAsia"/>
        </w:rPr>
        <w:t>デジタルコンストラクションなど国の取り組みへ働きかけるような議論はなされたか。</w:t>
      </w:r>
    </w:p>
    <w:p w14:paraId="7F4CB81E" w14:textId="77777777" w:rsidR="00FC642F" w:rsidRDefault="002A0801" w:rsidP="002A0801">
      <w:pPr>
        <w:ind w:leftChars="234" w:left="1860" w:hangingChars="696" w:hanging="1392"/>
      </w:pPr>
      <w:r>
        <w:rPr>
          <w:rFonts w:ascii="ＭＳ 明朝" w:hAnsi="ＭＳ 明朝" w:cs="ＭＳ 明朝" w:hint="eastAsia"/>
        </w:rPr>
        <w:t>⇒</w:t>
      </w:r>
      <w:r w:rsidR="00DE7DA7">
        <w:rPr>
          <w:rFonts w:hint="eastAsia"/>
        </w:rPr>
        <w:t>（</w:t>
      </w:r>
      <w:r>
        <w:rPr>
          <w:rFonts w:hint="eastAsia"/>
        </w:rPr>
        <w:t>田中委員</w:t>
      </w:r>
      <w:r w:rsidR="00DE7DA7">
        <w:rPr>
          <w:rFonts w:hint="eastAsia"/>
        </w:rPr>
        <w:t>）</w:t>
      </w:r>
      <w:r>
        <w:rPr>
          <w:rFonts w:hint="eastAsia"/>
        </w:rPr>
        <w:t>何か</w:t>
      </w:r>
      <w:r w:rsidR="00FC642F">
        <w:rPr>
          <w:rFonts w:hint="eastAsia"/>
        </w:rPr>
        <w:t>を</w:t>
      </w:r>
      <w:r>
        <w:rPr>
          <w:rFonts w:hint="eastAsia"/>
        </w:rPr>
        <w:t>働きかけるようなところまでの議論は出来ていない</w:t>
      </w:r>
      <w:r w:rsidR="00FC642F">
        <w:rPr>
          <w:rFonts w:hint="eastAsia"/>
        </w:rPr>
        <w:t>。</w:t>
      </w:r>
    </w:p>
    <w:p w14:paraId="11DFBD19" w14:textId="77777777" w:rsidR="00FC642F" w:rsidRDefault="00FC642F" w:rsidP="00FC642F">
      <w:pPr>
        <w:ind w:leftChars="921" w:left="1842" w:firstLineChars="12" w:firstLine="24"/>
      </w:pPr>
      <w:r>
        <w:rPr>
          <w:rFonts w:hint="eastAsia"/>
        </w:rPr>
        <w:t>まずは</w:t>
      </w:r>
      <w:r w:rsidR="002A0801">
        <w:rPr>
          <w:rFonts w:hint="eastAsia"/>
        </w:rPr>
        <w:t>拡大孔が技術的になぜ使えないのかなど</w:t>
      </w:r>
      <w:r>
        <w:rPr>
          <w:rFonts w:hint="eastAsia"/>
        </w:rPr>
        <w:t>について</w:t>
      </w:r>
      <w:r w:rsidR="002A0801">
        <w:rPr>
          <w:rFonts w:hint="eastAsia"/>
        </w:rPr>
        <w:t>整理、調査したい。</w:t>
      </w:r>
    </w:p>
    <w:p w14:paraId="70116E9F" w14:textId="3297AB1D" w:rsidR="00452564" w:rsidRDefault="002A0801" w:rsidP="00FC642F">
      <w:pPr>
        <w:ind w:leftChars="921" w:left="1842" w:firstLineChars="12" w:firstLine="24"/>
      </w:pPr>
      <w:r>
        <w:rPr>
          <w:rFonts w:hint="eastAsia"/>
        </w:rPr>
        <w:t>使えない理由が分かれば、</w:t>
      </w:r>
      <w:r w:rsidR="00EF6867">
        <w:rPr>
          <w:rFonts w:hint="eastAsia"/>
        </w:rPr>
        <w:t>課題</w:t>
      </w:r>
      <w:r>
        <w:rPr>
          <w:rFonts w:hint="eastAsia"/>
        </w:rPr>
        <w:t>解決の糸口が見える。</w:t>
      </w:r>
    </w:p>
    <w:p w14:paraId="02BE1F22" w14:textId="549D5917" w:rsidR="002A0801" w:rsidRDefault="002A0801" w:rsidP="00A32F04">
      <w:pPr>
        <w:ind w:leftChars="213" w:left="1560" w:hangingChars="567" w:hanging="1134"/>
      </w:pPr>
      <w:r>
        <w:rPr>
          <w:rFonts w:hint="eastAsia"/>
        </w:rPr>
        <w:t>（中平委員）拡大孔の目指すところとして、</w:t>
      </w:r>
      <w:r w:rsidR="007E73EE" w:rsidRPr="007E73EE">
        <w:rPr>
          <w:rFonts w:hint="eastAsia"/>
          <w:color w:val="0070C0"/>
        </w:rPr>
        <w:t>各呼び径毎に、</w:t>
      </w:r>
      <w:r>
        <w:rPr>
          <w:rFonts w:hint="eastAsia"/>
        </w:rPr>
        <w:t>何</w:t>
      </w:r>
      <w:r w:rsidR="007E73EE" w:rsidRPr="007E73EE">
        <w:rPr>
          <w:rFonts w:hint="eastAsia"/>
          <w:color w:val="0070C0"/>
        </w:rPr>
        <w:t>mm</w:t>
      </w:r>
      <w:r>
        <w:rPr>
          <w:rFonts w:hint="eastAsia"/>
        </w:rPr>
        <w:t>まで拡大するのかなど具体的な目標はあるか。</w:t>
      </w:r>
      <w:r w:rsidR="007E73EE" w:rsidRPr="00A32F04">
        <w:rPr>
          <w:rFonts w:hint="eastAsia"/>
          <w:color w:val="0070C0"/>
        </w:rPr>
        <w:t>何</w:t>
      </w:r>
      <w:r w:rsidR="007E73EE" w:rsidRPr="00A32F04">
        <w:rPr>
          <w:rFonts w:hint="eastAsia"/>
          <w:color w:val="0070C0"/>
        </w:rPr>
        <w:t>mm</w:t>
      </w:r>
      <w:r w:rsidR="007E73EE" w:rsidRPr="00A32F04">
        <w:rPr>
          <w:rFonts w:hint="eastAsia"/>
          <w:color w:val="0070C0"/>
        </w:rPr>
        <w:t>拡大すれば施工改善が期待できるというニーズもあるはず</w:t>
      </w:r>
      <w:r w:rsidR="00A32F04" w:rsidRPr="00A32F04">
        <w:rPr>
          <w:rFonts w:hint="eastAsia"/>
          <w:color w:val="0070C0"/>
        </w:rPr>
        <w:t>だが、</w:t>
      </w:r>
      <w:r w:rsidR="00A32F04">
        <w:rPr>
          <w:rFonts w:hint="eastAsia"/>
          <w:color w:val="0070C0"/>
        </w:rPr>
        <w:t>無制限に拡大するのは現実的ではない。工学的に</w:t>
      </w:r>
      <w:r w:rsidR="00A32F04" w:rsidRPr="00A32F04">
        <w:rPr>
          <w:rFonts w:hint="eastAsia"/>
          <w:color w:val="0070C0"/>
        </w:rPr>
        <w:t>実現可能な</w:t>
      </w:r>
      <w:r w:rsidR="00A32F04">
        <w:rPr>
          <w:rFonts w:hint="eastAsia"/>
          <w:color w:val="0070C0"/>
        </w:rPr>
        <w:t>拡大孔の</w:t>
      </w:r>
      <w:r w:rsidR="00A32F04" w:rsidRPr="00A32F04">
        <w:rPr>
          <w:rFonts w:hint="eastAsia"/>
          <w:color w:val="0070C0"/>
        </w:rPr>
        <w:t>上限</w:t>
      </w:r>
      <w:r w:rsidR="00A32F04">
        <w:rPr>
          <w:rFonts w:hint="eastAsia"/>
          <w:color w:val="0070C0"/>
        </w:rPr>
        <w:t>目標</w:t>
      </w:r>
      <w:r w:rsidR="00A32F04" w:rsidRPr="00A32F04">
        <w:rPr>
          <w:rFonts w:hint="eastAsia"/>
          <w:color w:val="0070C0"/>
        </w:rPr>
        <w:t>を定めておいた方が、</w:t>
      </w:r>
      <w:r>
        <w:rPr>
          <w:rFonts w:hint="eastAsia"/>
        </w:rPr>
        <w:t>行政へ話をするときに</w:t>
      </w:r>
      <w:r w:rsidR="00A32F04">
        <w:rPr>
          <w:rFonts w:hint="eastAsia"/>
        </w:rPr>
        <w:t>も、</w:t>
      </w:r>
      <w:r w:rsidR="00A32F04" w:rsidRPr="00A32F04">
        <w:rPr>
          <w:rFonts w:hint="eastAsia"/>
          <w:color w:val="0070C0"/>
        </w:rPr>
        <w:t>より</w:t>
      </w:r>
      <w:r w:rsidRPr="00A32F04">
        <w:rPr>
          <w:rFonts w:hint="eastAsia"/>
          <w:color w:val="0070C0"/>
        </w:rPr>
        <w:t>具体的</w:t>
      </w:r>
      <w:r w:rsidR="00A32F04" w:rsidRPr="00A32F04">
        <w:rPr>
          <w:rFonts w:hint="eastAsia"/>
          <w:color w:val="0070C0"/>
        </w:rPr>
        <w:t>で良い</w:t>
      </w:r>
      <w:r w:rsidRPr="00A32F04">
        <w:rPr>
          <w:rFonts w:hint="eastAsia"/>
          <w:color w:val="0070C0"/>
        </w:rPr>
        <w:t>と思われる。</w:t>
      </w:r>
      <w:r>
        <w:rPr>
          <w:rFonts w:hint="eastAsia"/>
        </w:rPr>
        <w:t>また、対象は新築のみか。</w:t>
      </w:r>
    </w:p>
    <w:p w14:paraId="62CB63AC" w14:textId="77777777" w:rsidR="00FC642F" w:rsidRDefault="002A0801" w:rsidP="00FC642F">
      <w:pPr>
        <w:ind w:leftChars="233" w:left="1760" w:hangingChars="647" w:hanging="1294"/>
      </w:pPr>
      <w:r>
        <w:rPr>
          <w:rFonts w:ascii="ＭＳ 明朝" w:hAnsi="ＭＳ 明朝" w:cs="ＭＳ 明朝" w:hint="eastAsia"/>
        </w:rPr>
        <w:t>⇒</w:t>
      </w:r>
      <w:r>
        <w:rPr>
          <w:rFonts w:hint="eastAsia"/>
        </w:rPr>
        <w:t>（田中委員）まだ目標値の議論はできていない。</w:t>
      </w:r>
    </w:p>
    <w:p w14:paraId="34DB62AE" w14:textId="415130D6" w:rsidR="002A0801" w:rsidRPr="002A0801" w:rsidRDefault="002A0801" w:rsidP="00FC642F">
      <w:pPr>
        <w:ind w:leftChars="833" w:left="1666" w:firstLineChars="100" w:firstLine="200"/>
      </w:pPr>
      <w:r>
        <w:rPr>
          <w:rFonts w:hint="eastAsia"/>
        </w:rPr>
        <w:t>現場でどこまで拡大されると扱いやすいかなど、具体的な数値目標を整理したい。</w:t>
      </w:r>
    </w:p>
    <w:p w14:paraId="4DC4AC98" w14:textId="76450936" w:rsidR="002A0801" w:rsidRDefault="002A0801" w:rsidP="002A0801">
      <w:pPr>
        <w:ind w:firstLineChars="900" w:firstLine="1800"/>
      </w:pPr>
      <w:r>
        <w:rPr>
          <w:rFonts w:hint="eastAsia"/>
        </w:rPr>
        <w:t>対象は新築</w:t>
      </w:r>
      <w:r w:rsidR="00FC642F">
        <w:rPr>
          <w:rFonts w:hint="eastAsia"/>
        </w:rPr>
        <w:t>と</w:t>
      </w:r>
      <w:r>
        <w:rPr>
          <w:rFonts w:hint="eastAsia"/>
        </w:rPr>
        <w:t>改修</w:t>
      </w:r>
      <w:r w:rsidR="00FC642F">
        <w:rPr>
          <w:rFonts w:hint="eastAsia"/>
        </w:rPr>
        <w:t>の</w:t>
      </w:r>
      <w:r>
        <w:rPr>
          <w:rFonts w:hint="eastAsia"/>
        </w:rPr>
        <w:t>両方を想定している。</w:t>
      </w:r>
    </w:p>
    <w:p w14:paraId="4D791BE0" w14:textId="46D80E9E" w:rsidR="002A0801" w:rsidRPr="00BA5E9B" w:rsidRDefault="002A0801" w:rsidP="002A0801">
      <w:pPr>
        <w:ind w:leftChars="234" w:left="1260" w:hangingChars="396" w:hanging="792"/>
      </w:pPr>
      <w:r>
        <w:rPr>
          <w:rFonts w:hint="eastAsia"/>
        </w:rPr>
        <w:t>（伊山主査）スロット孔は現状使用して良いのか。</w:t>
      </w:r>
    </w:p>
    <w:p w14:paraId="5D40F6DA" w14:textId="3526824E" w:rsidR="00E77390" w:rsidRDefault="002A0801" w:rsidP="00E77390">
      <w:pPr>
        <w:ind w:leftChars="233" w:left="1760" w:hangingChars="647" w:hanging="1294"/>
      </w:pPr>
      <w:r>
        <w:rPr>
          <w:rFonts w:ascii="ＭＳ 明朝" w:hAnsi="ＭＳ 明朝" w:cs="ＭＳ 明朝" w:hint="eastAsia"/>
        </w:rPr>
        <w:t>⇒</w:t>
      </w:r>
      <w:r>
        <w:rPr>
          <w:rFonts w:hint="eastAsia"/>
        </w:rPr>
        <w:t>（中平委員）</w:t>
      </w:r>
      <w:r w:rsidR="00E77390">
        <w:rPr>
          <w:rFonts w:hint="eastAsia"/>
        </w:rPr>
        <w:t>法規上は、スロット孔を使って良いという記載はないが、長庇など温度応力の大きい箇所やエキスパンションなどスロット孔を使用した方が明らかに構造上安全と思われる箇所については、設計者判断で使用される場合がある。</w:t>
      </w:r>
    </w:p>
    <w:p w14:paraId="00454BD2" w14:textId="6A143EBF" w:rsidR="00641D10" w:rsidRPr="00641D10" w:rsidRDefault="00E77390" w:rsidP="00E77390">
      <w:pPr>
        <w:ind w:leftChars="233" w:left="1760" w:hangingChars="647" w:hanging="1294"/>
      </w:pPr>
      <w:r>
        <w:rPr>
          <w:rFonts w:hint="eastAsia"/>
        </w:rPr>
        <w:t>⇒（聲高委員）スロット孔について</w:t>
      </w:r>
      <w:r w:rsidR="008B45CF">
        <w:rPr>
          <w:rFonts w:hint="eastAsia"/>
        </w:rPr>
        <w:t>も、最新の</w:t>
      </w:r>
      <w:r>
        <w:rPr>
          <w:rFonts w:hint="eastAsia"/>
        </w:rPr>
        <w:t>研究</w:t>
      </w:r>
      <w:r w:rsidR="008B45CF">
        <w:rPr>
          <w:rFonts w:hint="eastAsia"/>
        </w:rPr>
        <w:t>結果</w:t>
      </w:r>
      <w:r>
        <w:rPr>
          <w:rFonts w:hint="eastAsia"/>
        </w:rPr>
        <w:t>の蓄積と合わせて</w:t>
      </w:r>
      <w:r w:rsidR="008B45CF">
        <w:rPr>
          <w:rFonts w:hint="eastAsia"/>
        </w:rPr>
        <w:t>、</w:t>
      </w:r>
      <w:r>
        <w:rPr>
          <w:rFonts w:hint="eastAsia"/>
        </w:rPr>
        <w:t>構造</w:t>
      </w:r>
      <w:r>
        <w:rPr>
          <w:rFonts w:hint="eastAsia"/>
        </w:rPr>
        <w:t>WG</w:t>
      </w:r>
      <w:r>
        <w:rPr>
          <w:rFonts w:hint="eastAsia"/>
        </w:rPr>
        <w:t>で取り組んでいくべき</w:t>
      </w:r>
      <w:proofErr w:type="gramStart"/>
      <w:r>
        <w:rPr>
          <w:rFonts w:hint="eastAsia"/>
        </w:rPr>
        <w:t>と</w:t>
      </w:r>
      <w:proofErr w:type="gramEnd"/>
      <w:r>
        <w:rPr>
          <w:rFonts w:hint="eastAsia"/>
        </w:rPr>
        <w:t>考える。</w:t>
      </w:r>
    </w:p>
    <w:p w14:paraId="4A8AB2C8" w14:textId="45F98DF4" w:rsidR="00F16FD2" w:rsidRPr="0098313D" w:rsidRDefault="00E77390" w:rsidP="00E77390">
      <w:pPr>
        <w:widowControl/>
        <w:jc w:val="left"/>
      </w:pPr>
      <w:r>
        <w:br w:type="page"/>
      </w:r>
    </w:p>
    <w:p w14:paraId="418AF45E" w14:textId="4C019C65" w:rsidR="00641D10" w:rsidRPr="008A3BE7" w:rsidRDefault="005D0E39" w:rsidP="00641D10">
      <w:pPr>
        <w:pStyle w:val="13"/>
      </w:pPr>
      <w:r>
        <w:lastRenderedPageBreak/>
        <w:t>5</w:t>
      </w:r>
      <w:r w:rsidR="00685408">
        <w:rPr>
          <w:rFonts w:hint="eastAsia"/>
        </w:rPr>
        <w:t>.</w:t>
      </w:r>
      <w:r w:rsidR="00E77390">
        <w:rPr>
          <w:rFonts w:hint="eastAsia"/>
        </w:rPr>
        <w:t xml:space="preserve">　</w:t>
      </w:r>
      <w:r w:rsidR="00E77390" w:rsidRPr="00AE7BC1">
        <w:rPr>
          <w:rFonts w:hint="eastAsia"/>
        </w:rPr>
        <w:t>GR</w:t>
      </w:r>
      <w:r w:rsidR="00E77390">
        <w:rPr>
          <w:rFonts w:hint="eastAsia"/>
        </w:rPr>
        <w:t>3</w:t>
      </w:r>
      <w:r w:rsidR="00E77390" w:rsidRPr="00D03D02">
        <w:rPr>
          <w:rFonts w:ascii="ＭＳ 明朝" w:hAnsi="ＭＳ 明朝" w:hint="eastAsia"/>
        </w:rPr>
        <w:t>の活動</w:t>
      </w:r>
      <w:r w:rsidR="00EC7CB2" w:rsidRPr="00EC7CB2">
        <w:rPr>
          <w:rFonts w:ascii="ＭＳ 明朝" w:hAnsi="ＭＳ 明朝" w:hint="eastAsia"/>
          <w:color w:val="0070C0"/>
        </w:rPr>
        <w:t>計画</w:t>
      </w:r>
      <w:r w:rsidR="00E77390" w:rsidRPr="00EC7CB2">
        <w:rPr>
          <w:rFonts w:ascii="ＭＳ 明朝" w:hAnsi="ＭＳ 明朝" w:hint="eastAsia"/>
          <w:color w:val="0070C0"/>
        </w:rPr>
        <w:t>（超々高力ボルト</w:t>
      </w:r>
      <w:r w:rsidR="00EC7CB2" w:rsidRPr="00EC7CB2">
        <w:rPr>
          <w:rFonts w:ascii="ＭＳ 明朝" w:hAnsi="ＭＳ 明朝" w:hint="eastAsia"/>
          <w:color w:val="0070C0"/>
        </w:rPr>
        <w:t>による継手接合部</w:t>
      </w:r>
      <w:r w:rsidR="00E77390" w:rsidRPr="00EC7CB2">
        <w:rPr>
          <w:rFonts w:ascii="ＭＳ 明朝" w:hAnsi="ＭＳ 明朝" w:hint="eastAsia"/>
          <w:color w:val="0070C0"/>
        </w:rPr>
        <w:t>）</w:t>
      </w:r>
    </w:p>
    <w:p w14:paraId="4083B541" w14:textId="5AE9D9E5" w:rsidR="00A56986" w:rsidRDefault="00641D10" w:rsidP="00A56986">
      <w:pPr>
        <w:ind w:leftChars="283" w:left="567" w:hanging="1"/>
      </w:pPr>
      <w:r>
        <w:rPr>
          <w:rFonts w:hint="eastAsia"/>
        </w:rPr>
        <w:t>（中平委員）</w:t>
      </w:r>
      <w:r w:rsidR="00A56986">
        <w:rPr>
          <w:rFonts w:hint="eastAsia"/>
        </w:rPr>
        <w:t>資料</w:t>
      </w:r>
      <w:r w:rsidR="00A56986">
        <w:rPr>
          <w:rFonts w:hint="eastAsia"/>
        </w:rPr>
        <w:t>04</w:t>
      </w:r>
      <w:r w:rsidR="00A56986">
        <w:rPr>
          <w:rFonts w:hint="eastAsia"/>
        </w:rPr>
        <w:t>をもとに、</w:t>
      </w:r>
      <w:r w:rsidR="00A56986" w:rsidRPr="007E73EE">
        <w:rPr>
          <w:rFonts w:ascii="ＭＳ 明朝" w:hAnsi="ＭＳ 明朝" w:hint="eastAsia"/>
          <w:color w:val="0070C0"/>
        </w:rPr>
        <w:t>超々高力ボルト</w:t>
      </w:r>
      <w:r w:rsidR="00EC7CB2" w:rsidRPr="007E73EE">
        <w:rPr>
          <w:rFonts w:ascii="ＭＳ 明朝" w:hAnsi="ＭＳ 明朝" w:hint="eastAsia"/>
          <w:color w:val="0070C0"/>
        </w:rPr>
        <w:t>班の</w:t>
      </w:r>
      <w:r w:rsidR="00A56986" w:rsidRPr="007E73EE">
        <w:rPr>
          <w:rFonts w:ascii="ＭＳ 明朝" w:hAnsi="ＭＳ 明朝" w:hint="eastAsia"/>
          <w:color w:val="0070C0"/>
        </w:rPr>
        <w:t>活動計画について</w:t>
      </w:r>
      <w:r w:rsidR="00A56986" w:rsidRPr="007E73EE">
        <w:rPr>
          <w:rFonts w:hint="eastAsia"/>
          <w:color w:val="0070C0"/>
        </w:rPr>
        <w:t>報告を行った。</w:t>
      </w:r>
    </w:p>
    <w:p w14:paraId="69E756BD" w14:textId="4D5A6FE9" w:rsidR="00A56986" w:rsidRDefault="00A56986" w:rsidP="00A56986">
      <w:pPr>
        <w:ind w:leftChars="283" w:left="566" w:firstLineChars="600" w:firstLine="1200"/>
      </w:pPr>
      <w:r>
        <w:rPr>
          <w:rFonts w:hint="eastAsia"/>
        </w:rPr>
        <w:t>報告内容を以下に示す。</w:t>
      </w:r>
    </w:p>
    <w:p w14:paraId="21840FFE" w14:textId="5F6FEE13" w:rsidR="007E73EE" w:rsidRPr="007E73EE" w:rsidRDefault="007E73EE" w:rsidP="00367E8A">
      <w:pPr>
        <w:pStyle w:val="a5"/>
        <w:numPr>
          <w:ilvl w:val="0"/>
          <w:numId w:val="18"/>
        </w:numPr>
        <w:ind w:leftChars="0" w:left="1276" w:firstLineChars="0" w:hanging="425"/>
        <w:rPr>
          <w:color w:val="0070C0"/>
        </w:rPr>
      </w:pPr>
      <w:r w:rsidRPr="007E73EE">
        <w:rPr>
          <w:rFonts w:ascii="ＭＳ 明朝" w:hAnsi="ＭＳ 明朝" w:hint="eastAsia"/>
          <w:color w:val="0070C0"/>
        </w:rPr>
        <w:t>超々高力ボルト班では、超々高力ボルト（</w:t>
      </w:r>
      <w:r w:rsidRPr="007E73EE">
        <w:rPr>
          <w:rFonts w:hint="eastAsia"/>
          <w:color w:val="0070C0"/>
        </w:rPr>
        <w:t>F20T</w:t>
      </w:r>
      <w:r w:rsidRPr="007E73EE">
        <w:rPr>
          <w:rFonts w:hint="eastAsia"/>
          <w:color w:val="0070C0"/>
        </w:rPr>
        <w:t>）</w:t>
      </w:r>
      <w:r w:rsidRPr="007E73EE">
        <w:rPr>
          <w:rFonts w:ascii="ＭＳ 明朝" w:hAnsi="ＭＳ 明朝" w:hint="eastAsia"/>
          <w:color w:val="0070C0"/>
        </w:rPr>
        <w:t>による継手接合部の可能性を探る。</w:t>
      </w:r>
    </w:p>
    <w:p w14:paraId="5BC62D70" w14:textId="58A542B2" w:rsidR="00A56986" w:rsidRDefault="00A56986" w:rsidP="00A56986">
      <w:pPr>
        <w:pStyle w:val="a5"/>
        <w:numPr>
          <w:ilvl w:val="0"/>
          <w:numId w:val="18"/>
        </w:numPr>
        <w:ind w:leftChars="0" w:left="1276" w:firstLineChars="0" w:hanging="425"/>
      </w:pPr>
      <w:r>
        <w:rPr>
          <w:rFonts w:hint="eastAsia"/>
        </w:rPr>
        <w:t>実用化されていない</w:t>
      </w:r>
      <w:r>
        <w:rPr>
          <w:rFonts w:hint="eastAsia"/>
        </w:rPr>
        <w:t>F20T</w:t>
      </w:r>
      <w:r>
        <w:rPr>
          <w:rFonts w:hint="eastAsia"/>
        </w:rPr>
        <w:t>の</w:t>
      </w:r>
      <w:r>
        <w:rPr>
          <w:rFonts w:hint="eastAsia"/>
        </w:rPr>
        <w:t>M16,M20,M22</w:t>
      </w:r>
      <w:r>
        <w:rPr>
          <w:rFonts w:hint="eastAsia"/>
        </w:rPr>
        <w:t>を含めて検討パラメータを定め、試設計により</w:t>
      </w:r>
      <w:r>
        <w:rPr>
          <w:rFonts w:hint="eastAsia"/>
        </w:rPr>
        <w:t>F20T</w:t>
      </w:r>
      <w:r>
        <w:rPr>
          <w:rFonts w:hint="eastAsia"/>
        </w:rPr>
        <w:t>実現によるメリットを検討する。</w:t>
      </w:r>
    </w:p>
    <w:p w14:paraId="6AF79043" w14:textId="05F2FB78" w:rsidR="00A56986" w:rsidRDefault="000C4A79" w:rsidP="00A56986">
      <w:pPr>
        <w:pStyle w:val="a5"/>
        <w:numPr>
          <w:ilvl w:val="0"/>
          <w:numId w:val="18"/>
        </w:numPr>
        <w:ind w:leftChars="0" w:left="1276" w:firstLineChars="0" w:hanging="425"/>
      </w:pPr>
      <w:r w:rsidRPr="000C4A79">
        <w:rPr>
          <w:rFonts w:hint="eastAsia"/>
          <w:color w:val="0070C0"/>
        </w:rPr>
        <w:t>神戸製鋼所、</w:t>
      </w:r>
      <w:r w:rsidR="00A56986">
        <w:rPr>
          <w:rFonts w:hint="eastAsia"/>
        </w:rPr>
        <w:t>日本製鉄、</w:t>
      </w:r>
      <w:r w:rsidR="00A56986">
        <w:rPr>
          <w:rFonts w:hint="eastAsia"/>
        </w:rPr>
        <w:t>JFE</w:t>
      </w:r>
      <w:r w:rsidR="007E73EE" w:rsidRPr="007E73EE">
        <w:rPr>
          <w:rFonts w:hint="eastAsia"/>
          <w:color w:val="0070C0"/>
        </w:rPr>
        <w:t>スチール</w:t>
      </w:r>
      <w:r w:rsidR="007E73EE">
        <w:rPr>
          <w:rFonts w:hint="eastAsia"/>
          <w:color w:val="0070C0"/>
        </w:rPr>
        <w:t>のミルメーカー</w:t>
      </w:r>
      <w:r>
        <w:rPr>
          <w:rFonts w:hint="eastAsia"/>
        </w:rPr>
        <w:t>各社</w:t>
      </w:r>
      <w:r w:rsidR="00A56986">
        <w:rPr>
          <w:rFonts w:hint="eastAsia"/>
        </w:rPr>
        <w:t>へ高強度鋼の接合部係数に関するヒアリングを実施</w:t>
      </w:r>
      <w:r w:rsidR="00497408">
        <w:rPr>
          <w:rFonts w:hint="eastAsia"/>
        </w:rPr>
        <w:t>している</w:t>
      </w:r>
      <w:r w:rsidR="00A56986">
        <w:rPr>
          <w:rFonts w:hint="eastAsia"/>
        </w:rPr>
        <w:t>。</w:t>
      </w:r>
    </w:p>
    <w:p w14:paraId="311DF8B5" w14:textId="19B4AB0C" w:rsidR="00A56986" w:rsidRDefault="00A56986" w:rsidP="00A56986">
      <w:pPr>
        <w:pStyle w:val="a5"/>
        <w:ind w:leftChars="0" w:left="1276" w:firstLineChars="0" w:firstLine="0"/>
      </w:pPr>
      <w:r>
        <w:rPr>
          <w:rFonts w:hint="eastAsia"/>
        </w:rPr>
        <w:t>385N</w:t>
      </w:r>
      <w:r>
        <w:rPr>
          <w:rFonts w:hint="eastAsia"/>
        </w:rPr>
        <w:t>級鋼の場合、</w:t>
      </w:r>
      <w:r w:rsidR="00EC7CB2" w:rsidRPr="00EC7CB2">
        <w:rPr>
          <w:rFonts w:hint="eastAsia"/>
          <w:color w:val="0070C0"/>
        </w:rPr>
        <w:t>製鋼会社によって</w:t>
      </w:r>
      <w:r>
        <w:rPr>
          <w:rFonts w:hint="eastAsia"/>
        </w:rPr>
        <w:t>接合部係数の値が異なる</w:t>
      </w:r>
      <w:r w:rsidR="00EC7CB2" w:rsidRPr="00EC7CB2">
        <w:rPr>
          <w:rFonts w:hint="eastAsia"/>
          <w:color w:val="0070C0"/>
        </w:rPr>
        <w:t>ことがある</w:t>
      </w:r>
      <w:r>
        <w:rPr>
          <w:rFonts w:hint="eastAsia"/>
        </w:rPr>
        <w:t>。</w:t>
      </w:r>
    </w:p>
    <w:p w14:paraId="366640FE" w14:textId="3E7D1F2B" w:rsidR="00A56986" w:rsidRDefault="00A56986" w:rsidP="00A56986">
      <w:pPr>
        <w:pStyle w:val="a5"/>
        <w:numPr>
          <w:ilvl w:val="0"/>
          <w:numId w:val="18"/>
        </w:numPr>
        <w:ind w:leftChars="0" w:left="1276" w:firstLineChars="0" w:hanging="425"/>
      </w:pPr>
      <w:r>
        <w:rPr>
          <w:rFonts w:hint="eastAsia"/>
        </w:rPr>
        <w:t>接合部の検討式は、接合部指針ではなく</w:t>
      </w:r>
      <w:r>
        <w:rPr>
          <w:rFonts w:hint="eastAsia"/>
        </w:rPr>
        <w:t>SCSS-H97</w:t>
      </w:r>
      <w:r>
        <w:rPr>
          <w:rFonts w:hint="eastAsia"/>
        </w:rPr>
        <w:t>に準拠して試設計を行い、どのような組合せでメリット、デメリットがあるかを調査する。（接合部指針と</w:t>
      </w:r>
      <w:r>
        <w:rPr>
          <w:rFonts w:hint="eastAsia"/>
        </w:rPr>
        <w:t>SCSS-H97</w:t>
      </w:r>
      <w:r>
        <w:rPr>
          <w:rFonts w:hint="eastAsia"/>
        </w:rPr>
        <w:t>の差異については未確認）</w:t>
      </w:r>
    </w:p>
    <w:p w14:paraId="5CF40D2D" w14:textId="7479C006" w:rsidR="00A56986" w:rsidRDefault="00A56986" w:rsidP="00497408">
      <w:pPr>
        <w:pStyle w:val="a5"/>
        <w:numPr>
          <w:ilvl w:val="0"/>
          <w:numId w:val="18"/>
        </w:numPr>
        <w:ind w:leftChars="0" w:left="1276" w:firstLineChars="0" w:hanging="425"/>
      </w:pPr>
      <w:r>
        <w:rPr>
          <w:rFonts w:hint="eastAsia"/>
        </w:rPr>
        <w:t>土木分野については、道路橋示方書にて検討を行う</w:t>
      </w:r>
      <w:r w:rsidR="000C4A79" w:rsidRPr="000C4A79">
        <w:rPr>
          <w:rFonts w:hint="eastAsia"/>
          <w:color w:val="0070C0"/>
        </w:rPr>
        <w:t>が、</w:t>
      </w:r>
      <w:r w:rsidR="000C4A79">
        <w:rPr>
          <w:rFonts w:hint="eastAsia"/>
          <w:color w:val="0070C0"/>
        </w:rPr>
        <w:t>ひとまず建築分野での検討を先行する。土木に関する検討を実施する際には、杉本先生にご協力いただく予定</w:t>
      </w:r>
      <w:r>
        <w:rPr>
          <w:rFonts w:hint="eastAsia"/>
        </w:rPr>
        <w:t>。</w:t>
      </w:r>
    </w:p>
    <w:p w14:paraId="29627EE4" w14:textId="77777777" w:rsidR="00A56986" w:rsidRPr="00A56986" w:rsidRDefault="00A56986" w:rsidP="00641D10">
      <w:pPr>
        <w:ind w:leftChars="283" w:left="567" w:hanging="1"/>
      </w:pPr>
    </w:p>
    <w:p w14:paraId="05B54912" w14:textId="03E69E69" w:rsidR="00497408" w:rsidRPr="002A0801" w:rsidRDefault="00562613" w:rsidP="00497408">
      <w:pPr>
        <w:ind w:leftChars="283" w:left="567" w:hanging="1"/>
      </w:pPr>
      <w:r>
        <w:rPr>
          <w:rFonts w:hint="eastAsia"/>
        </w:rPr>
        <w:t>（</w:t>
      </w:r>
      <w:r w:rsidR="00497408">
        <w:rPr>
          <w:rFonts w:hint="eastAsia"/>
        </w:rPr>
        <w:t>聲高委員</w:t>
      </w:r>
      <w:r>
        <w:rPr>
          <w:rFonts w:hint="eastAsia"/>
        </w:rPr>
        <w:t>）</w:t>
      </w:r>
      <w:r w:rsidR="00497408">
        <w:rPr>
          <w:rFonts w:hint="eastAsia"/>
        </w:rPr>
        <w:t>SCSS-H97</w:t>
      </w:r>
      <w:r w:rsidR="00497408">
        <w:rPr>
          <w:rFonts w:hint="eastAsia"/>
        </w:rPr>
        <w:t>の</w:t>
      </w:r>
      <w:ins w:id="5" w:author="聲高 裕治" w:date="2022-04-27T19:37:00Z">
        <w:r w:rsidR="006C0BEE">
          <w:rPr>
            <w:rFonts w:hint="eastAsia"/>
          </w:rPr>
          <w:t>標準詳細</w:t>
        </w:r>
      </w:ins>
      <w:r w:rsidR="00497408" w:rsidRPr="006C0BEE">
        <w:rPr>
          <w:rFonts w:hint="eastAsia"/>
          <w:strike/>
          <w:rPrChange w:id="6" w:author="聲高 裕治" w:date="2022-04-27T19:37:00Z">
            <w:rPr>
              <w:rFonts w:hint="eastAsia"/>
            </w:rPr>
          </w:rPrChange>
        </w:rPr>
        <w:t>設計式</w:t>
      </w:r>
      <w:r w:rsidR="00497408">
        <w:rPr>
          <w:rFonts w:hint="eastAsia"/>
        </w:rPr>
        <w:t>は、接合部指針の設計式を満足していない</w:t>
      </w:r>
      <w:r w:rsidR="00497408" w:rsidRPr="005026A9">
        <w:rPr>
          <w:rFonts w:hint="eastAsia"/>
          <w:strike/>
          <w:rPrChange w:id="7" w:author="聲高 裕治" w:date="2022-04-27T19:33:00Z">
            <w:rPr>
              <w:rFonts w:hint="eastAsia"/>
            </w:rPr>
          </w:rPrChange>
        </w:rPr>
        <w:t>という情報を共有します</w:t>
      </w:r>
      <w:r w:rsidR="00497408">
        <w:rPr>
          <w:rFonts w:hint="eastAsia"/>
        </w:rPr>
        <w:t>。</w:t>
      </w:r>
    </w:p>
    <w:p w14:paraId="16C0E7DF" w14:textId="29E575CA" w:rsidR="00497408" w:rsidRDefault="00497408" w:rsidP="00497408">
      <w:pPr>
        <w:ind w:firstLineChars="800" w:firstLine="1600"/>
      </w:pPr>
      <w:r>
        <w:rPr>
          <w:rFonts w:hint="eastAsia"/>
        </w:rPr>
        <w:t>今回の検討は、仕口</w:t>
      </w:r>
      <w:r w:rsidR="008B45CF">
        <w:rPr>
          <w:rFonts w:hint="eastAsia"/>
        </w:rPr>
        <w:t>部</w:t>
      </w:r>
      <w:r>
        <w:rPr>
          <w:rFonts w:hint="eastAsia"/>
        </w:rPr>
        <w:t>の検討は行</w:t>
      </w:r>
      <w:del w:id="8" w:author="聲高 裕治" w:date="2022-04-27T19:33:00Z">
        <w:r w:rsidDel="005026A9">
          <w:rPr>
            <w:rFonts w:hint="eastAsia"/>
          </w:rPr>
          <w:delText>います</w:delText>
        </w:r>
      </w:del>
      <w:ins w:id="9" w:author="聲高 裕治" w:date="2022-04-27T19:33:00Z">
        <w:r w:rsidR="005026A9">
          <w:rPr>
            <w:rFonts w:hint="eastAsia"/>
          </w:rPr>
          <w:t>う</w:t>
        </w:r>
      </w:ins>
      <w:r>
        <w:rPr>
          <w:rFonts w:hint="eastAsia"/>
        </w:rPr>
        <w:t>か。</w:t>
      </w:r>
    </w:p>
    <w:p w14:paraId="517D82DC" w14:textId="2833220D" w:rsidR="00497408" w:rsidRDefault="00497408" w:rsidP="00497408">
      <w:pPr>
        <w:ind w:firstLineChars="800" w:firstLine="1600"/>
      </w:pPr>
      <w:r>
        <w:rPr>
          <w:rFonts w:hint="eastAsia"/>
        </w:rPr>
        <w:t>母材、添板、ボルトの機械的性質について</w:t>
      </w:r>
      <w:r w:rsidR="001D36C9">
        <w:rPr>
          <w:rFonts w:hint="eastAsia"/>
        </w:rPr>
        <w:t>実勢値の</w:t>
      </w:r>
      <w:r>
        <w:rPr>
          <w:rFonts w:hint="eastAsia"/>
        </w:rPr>
        <w:t>統計が必要だが、入手</w:t>
      </w:r>
      <w:r w:rsidR="008B45CF">
        <w:rPr>
          <w:rFonts w:hint="eastAsia"/>
        </w:rPr>
        <w:t>可能か</w:t>
      </w:r>
      <w:r>
        <w:rPr>
          <w:rFonts w:hint="eastAsia"/>
        </w:rPr>
        <w:t>。</w:t>
      </w:r>
    </w:p>
    <w:p w14:paraId="676C72B4" w14:textId="4F41E7DF" w:rsidR="007E73EE" w:rsidRPr="00497408" w:rsidRDefault="00497408" w:rsidP="00497408">
      <w:pPr>
        <w:ind w:leftChars="283" w:left="567" w:hanging="1"/>
      </w:pPr>
      <w:r>
        <w:rPr>
          <w:rFonts w:hint="eastAsia"/>
        </w:rPr>
        <w:t>（中平委員）今回の検討は、</w:t>
      </w:r>
      <w:r w:rsidR="007E73EE" w:rsidRPr="007E73EE">
        <w:rPr>
          <w:rFonts w:hint="eastAsia"/>
          <w:color w:val="0070C0"/>
        </w:rPr>
        <w:t>H</w:t>
      </w:r>
      <w:r w:rsidR="007E73EE" w:rsidRPr="007E73EE">
        <w:rPr>
          <w:rFonts w:hint="eastAsia"/>
          <w:color w:val="0070C0"/>
        </w:rPr>
        <w:t>形鋼の梁</w:t>
      </w:r>
      <w:r>
        <w:rPr>
          <w:rFonts w:hint="eastAsia"/>
        </w:rPr>
        <w:t>継手の検討のみとし、仕口については</w:t>
      </w:r>
      <w:r w:rsidR="007E73EE" w:rsidRPr="007E73EE">
        <w:rPr>
          <w:rFonts w:hint="eastAsia"/>
          <w:color w:val="0070C0"/>
        </w:rPr>
        <w:t>検討対象としない。</w:t>
      </w:r>
    </w:p>
    <w:p w14:paraId="10C54F27" w14:textId="548518F4" w:rsidR="00497408" w:rsidRDefault="000C4A79" w:rsidP="000C4A79">
      <w:pPr>
        <w:ind w:leftChars="780" w:left="1560" w:firstLine="1"/>
      </w:pPr>
      <w:r>
        <w:rPr>
          <w:rFonts w:hint="eastAsia"/>
        </w:rPr>
        <w:t>鋼</w:t>
      </w:r>
      <w:r w:rsidRPr="000C4A79">
        <w:rPr>
          <w:rFonts w:hint="eastAsia"/>
          <w:color w:val="0070C0"/>
        </w:rPr>
        <w:t>材の</w:t>
      </w:r>
      <w:r w:rsidRPr="000C4A79">
        <w:rPr>
          <w:rFonts w:hint="eastAsia"/>
          <w:color w:val="0070C0"/>
        </w:rPr>
        <w:t>YR</w:t>
      </w:r>
      <w:r w:rsidRPr="000C4A79">
        <w:rPr>
          <w:rFonts w:hint="eastAsia"/>
          <w:color w:val="0070C0"/>
        </w:rPr>
        <w:t>比を含めた実勢</w:t>
      </w:r>
      <w:r w:rsidR="001D36C9" w:rsidRPr="000C4A79">
        <w:rPr>
          <w:rFonts w:hint="eastAsia"/>
          <w:color w:val="0070C0"/>
        </w:rPr>
        <w:t>統計</w:t>
      </w:r>
      <w:r w:rsidRPr="000C4A79">
        <w:rPr>
          <w:rFonts w:hint="eastAsia"/>
          <w:color w:val="0070C0"/>
        </w:rPr>
        <w:t>を含め</w:t>
      </w:r>
      <w:r w:rsidR="00497408" w:rsidRPr="000C4A79">
        <w:rPr>
          <w:rFonts w:hint="eastAsia"/>
          <w:color w:val="0070C0"/>
        </w:rPr>
        <w:t>、</w:t>
      </w:r>
      <w:r w:rsidRPr="000C4A79">
        <w:rPr>
          <w:rFonts w:hint="eastAsia"/>
          <w:color w:val="0070C0"/>
        </w:rPr>
        <w:t>接合部係数の考え方について</w:t>
      </w:r>
      <w:r w:rsidR="00497408" w:rsidRPr="000C4A79">
        <w:rPr>
          <w:rFonts w:hint="eastAsia"/>
          <w:color w:val="0070C0"/>
        </w:rPr>
        <w:t>各</w:t>
      </w:r>
      <w:r w:rsidR="007E73EE">
        <w:rPr>
          <w:rFonts w:hint="eastAsia"/>
          <w:color w:val="0070C0"/>
        </w:rPr>
        <w:t>ミル</w:t>
      </w:r>
      <w:r w:rsidR="00497408" w:rsidRPr="000C4A79">
        <w:rPr>
          <w:rFonts w:hint="eastAsia"/>
          <w:color w:val="0070C0"/>
        </w:rPr>
        <w:t>メーカー</w:t>
      </w:r>
      <w:r w:rsidR="008B45CF" w:rsidRPr="000C4A79">
        <w:rPr>
          <w:rFonts w:hint="eastAsia"/>
          <w:color w:val="0070C0"/>
        </w:rPr>
        <w:t>に</w:t>
      </w:r>
      <w:r w:rsidR="00497408" w:rsidRPr="000C4A79">
        <w:rPr>
          <w:rFonts w:hint="eastAsia"/>
          <w:color w:val="0070C0"/>
        </w:rPr>
        <w:t>ヒアリング</w:t>
      </w:r>
      <w:r w:rsidR="008B45CF" w:rsidRPr="000C4A79">
        <w:rPr>
          <w:rFonts w:hint="eastAsia"/>
          <w:color w:val="0070C0"/>
        </w:rPr>
        <w:t>を行っている</w:t>
      </w:r>
      <w:r w:rsidRPr="000C4A79">
        <w:rPr>
          <w:rFonts w:hint="eastAsia"/>
          <w:color w:val="0070C0"/>
        </w:rPr>
        <w:t>ので、それを受けて</w:t>
      </w:r>
      <w:r w:rsidR="007E73EE">
        <w:rPr>
          <w:rFonts w:hint="eastAsia"/>
          <w:color w:val="0070C0"/>
        </w:rPr>
        <w:t>検討</w:t>
      </w:r>
      <w:r w:rsidRPr="000C4A79">
        <w:rPr>
          <w:rFonts w:hint="eastAsia"/>
          <w:color w:val="0070C0"/>
        </w:rPr>
        <w:t>方針をまとめる予定</w:t>
      </w:r>
      <w:r>
        <w:rPr>
          <w:rFonts w:hint="eastAsia"/>
          <w:color w:val="0070C0"/>
        </w:rPr>
        <w:t>である</w:t>
      </w:r>
      <w:r w:rsidR="00497408" w:rsidRPr="000C4A79">
        <w:rPr>
          <w:rFonts w:hint="eastAsia"/>
          <w:color w:val="0070C0"/>
        </w:rPr>
        <w:t>。</w:t>
      </w:r>
    </w:p>
    <w:p w14:paraId="657A02C7" w14:textId="4F93102F" w:rsidR="00497408" w:rsidRDefault="00497408" w:rsidP="000C4A79">
      <w:pPr>
        <w:ind w:leftChars="780" w:left="1560"/>
      </w:pPr>
      <w:r>
        <w:rPr>
          <w:rFonts w:hint="eastAsia"/>
        </w:rPr>
        <w:t>超々高力ボルト</w:t>
      </w:r>
      <w:r w:rsidR="007E73EE" w:rsidRPr="007E73EE">
        <w:rPr>
          <w:rFonts w:hint="eastAsia"/>
          <w:color w:val="0070C0"/>
        </w:rPr>
        <w:t>F20T</w:t>
      </w:r>
      <w:r w:rsidR="007E73EE" w:rsidRPr="007E73EE">
        <w:rPr>
          <w:rFonts w:hint="eastAsia"/>
          <w:color w:val="0070C0"/>
        </w:rPr>
        <w:t>の機械的性質</w:t>
      </w:r>
      <w:r w:rsidR="008B45CF">
        <w:rPr>
          <w:rFonts w:hint="eastAsia"/>
        </w:rPr>
        <w:t>については、まだ</w:t>
      </w:r>
      <w:r w:rsidR="001D36C9">
        <w:rPr>
          <w:rFonts w:hint="eastAsia"/>
        </w:rPr>
        <w:t>実勢値の統計</w:t>
      </w:r>
      <w:r w:rsidR="008B45CF">
        <w:rPr>
          <w:rFonts w:hint="eastAsia"/>
        </w:rPr>
        <w:t>を</w:t>
      </w:r>
      <w:r>
        <w:rPr>
          <w:rFonts w:hint="eastAsia"/>
        </w:rPr>
        <w:t>得られていないため、</w:t>
      </w:r>
      <w:r w:rsidR="008B45CF">
        <w:rPr>
          <w:rFonts w:hint="eastAsia"/>
        </w:rPr>
        <w:t>可能であれば</w:t>
      </w:r>
      <w:r>
        <w:rPr>
          <w:rFonts w:hint="eastAsia"/>
        </w:rPr>
        <w:t>伊山主査より、木村先生へヒアリングをお願いしたい。</w:t>
      </w:r>
    </w:p>
    <w:p w14:paraId="35DDC855" w14:textId="2C3D8377" w:rsidR="00497408" w:rsidRDefault="00497408" w:rsidP="00497408">
      <w:pPr>
        <w:ind w:leftChars="283" w:left="567" w:hanging="1"/>
      </w:pPr>
      <w:r>
        <w:rPr>
          <w:rFonts w:hint="eastAsia"/>
        </w:rPr>
        <w:t>（伊山主査）後日、ヒアリングを行う。</w:t>
      </w:r>
    </w:p>
    <w:p w14:paraId="3C181E48" w14:textId="100B8ACB" w:rsidR="000C4A79" w:rsidRPr="000C4A79" w:rsidRDefault="000C4A79" w:rsidP="00497408">
      <w:pPr>
        <w:ind w:leftChars="283" w:left="567" w:hanging="1"/>
        <w:rPr>
          <w:color w:val="0070C0"/>
        </w:rPr>
      </w:pPr>
      <w:r w:rsidRPr="000C4A79">
        <w:rPr>
          <w:rFonts w:hint="eastAsia"/>
          <w:color w:val="0070C0"/>
        </w:rPr>
        <w:t>＜その後、伊山先生との打ち合わせで、中平</w:t>
      </w:r>
      <w:r w:rsidR="007E73EE">
        <w:rPr>
          <w:rFonts w:hint="eastAsia"/>
          <w:color w:val="0070C0"/>
        </w:rPr>
        <w:t>委員</w:t>
      </w:r>
      <w:r w:rsidRPr="000C4A79">
        <w:rPr>
          <w:rFonts w:hint="eastAsia"/>
          <w:color w:val="0070C0"/>
        </w:rPr>
        <w:t>から直接</w:t>
      </w:r>
      <w:r>
        <w:rPr>
          <w:rFonts w:hint="eastAsia"/>
          <w:color w:val="0070C0"/>
        </w:rPr>
        <w:t>NIMS</w:t>
      </w:r>
      <w:r w:rsidR="00EC7CB2">
        <w:rPr>
          <w:rFonts w:hint="eastAsia"/>
          <w:color w:val="0070C0"/>
        </w:rPr>
        <w:t>の</w:t>
      </w:r>
      <w:r w:rsidRPr="000C4A79">
        <w:rPr>
          <w:rFonts w:hint="eastAsia"/>
          <w:color w:val="0070C0"/>
        </w:rPr>
        <w:t>木村先生に</w:t>
      </w:r>
      <w:r w:rsidR="00EC7CB2">
        <w:rPr>
          <w:rFonts w:hint="eastAsia"/>
          <w:color w:val="0070C0"/>
        </w:rPr>
        <w:t>メールで</w:t>
      </w:r>
      <w:r w:rsidRPr="000C4A79">
        <w:rPr>
          <w:rFonts w:hint="eastAsia"/>
          <w:color w:val="0070C0"/>
        </w:rPr>
        <w:t>連絡を取ることとなった。</w:t>
      </w:r>
      <w:r w:rsidR="00EC7CB2">
        <w:rPr>
          <w:rFonts w:hint="eastAsia"/>
          <w:color w:val="0070C0"/>
        </w:rPr>
        <w:t>その際、</w:t>
      </w:r>
      <w:r w:rsidR="007E73EE">
        <w:rPr>
          <w:rFonts w:hint="eastAsia"/>
          <w:color w:val="0070C0"/>
        </w:rPr>
        <w:t>質疑内容と回答は、</w:t>
      </w:r>
      <w:r w:rsidR="007E73EE">
        <w:rPr>
          <w:rFonts w:hint="eastAsia"/>
          <w:color w:val="0070C0"/>
        </w:rPr>
        <w:t>cc:</w:t>
      </w:r>
      <w:r w:rsidR="007E73EE">
        <w:rPr>
          <w:rFonts w:hint="eastAsia"/>
          <w:color w:val="0070C0"/>
        </w:rPr>
        <w:t>にて</w:t>
      </w:r>
      <w:r w:rsidR="00EC7CB2">
        <w:rPr>
          <w:rFonts w:hint="eastAsia"/>
          <w:color w:val="0070C0"/>
        </w:rPr>
        <w:t>JSSC</w:t>
      </w:r>
      <w:r w:rsidR="00EC7CB2">
        <w:rPr>
          <w:rFonts w:hint="eastAsia"/>
          <w:color w:val="0070C0"/>
        </w:rPr>
        <w:t>横手氏・伊山先生・山口先生</w:t>
      </w:r>
      <w:r w:rsidR="007E73EE">
        <w:rPr>
          <w:rFonts w:hint="eastAsia"/>
          <w:color w:val="0070C0"/>
        </w:rPr>
        <w:t>と</w:t>
      </w:r>
      <w:r w:rsidR="00EC7CB2">
        <w:rPr>
          <w:rFonts w:hint="eastAsia"/>
          <w:color w:val="0070C0"/>
        </w:rPr>
        <w:t>共有する。</w:t>
      </w:r>
      <w:r w:rsidRPr="000C4A79">
        <w:rPr>
          <w:rFonts w:hint="eastAsia"/>
          <w:color w:val="0070C0"/>
        </w:rPr>
        <w:t>＞</w:t>
      </w:r>
    </w:p>
    <w:p w14:paraId="530A8330" w14:textId="77777777" w:rsidR="005F4EA2" w:rsidRPr="00F16FD2" w:rsidRDefault="005F4EA2" w:rsidP="00E27F9B"/>
    <w:p w14:paraId="186538BC" w14:textId="570336F3" w:rsidR="008029E0" w:rsidRPr="000255DB" w:rsidRDefault="005E4891" w:rsidP="008029E0">
      <w:pPr>
        <w:jc w:val="center"/>
        <w:rPr>
          <w:rFonts w:ascii="Yu Gothic" w:eastAsia="Yu Gothic" w:hAnsi="Yu Gothic"/>
          <w:b/>
          <w:bCs/>
          <w:sz w:val="22"/>
          <w:szCs w:val="22"/>
        </w:rPr>
      </w:pPr>
      <w:r w:rsidRPr="000255DB">
        <w:rPr>
          <w:rFonts w:ascii="Yu Gothic" w:eastAsia="Yu Gothic" w:hAnsi="Yu Gothic" w:hint="eastAsia"/>
          <w:b/>
          <w:bCs/>
          <w:sz w:val="22"/>
          <w:szCs w:val="22"/>
        </w:rPr>
        <w:t>次回：</w:t>
      </w:r>
      <w:r w:rsidR="006B5215">
        <w:rPr>
          <w:rFonts w:ascii="Yu Gothic" w:eastAsia="Yu Gothic" w:hAnsi="Yu Gothic" w:hint="eastAsia"/>
          <w:b/>
          <w:bCs/>
          <w:sz w:val="22"/>
          <w:szCs w:val="22"/>
        </w:rPr>
        <w:t>7</w:t>
      </w:r>
      <w:r w:rsidR="00A65648">
        <w:rPr>
          <w:rFonts w:ascii="Yu Gothic" w:eastAsia="Yu Gothic" w:hAnsi="Yu Gothic"/>
          <w:b/>
          <w:bCs/>
          <w:sz w:val="22"/>
          <w:szCs w:val="22"/>
        </w:rPr>
        <w:t>/</w:t>
      </w:r>
      <w:r w:rsidR="006B5215">
        <w:rPr>
          <w:rFonts w:ascii="Yu Gothic" w:eastAsia="Yu Gothic" w:hAnsi="Yu Gothic" w:hint="eastAsia"/>
          <w:b/>
          <w:bCs/>
          <w:sz w:val="22"/>
          <w:szCs w:val="22"/>
        </w:rPr>
        <w:t>12</w:t>
      </w:r>
      <w:r w:rsidR="00A65648">
        <w:rPr>
          <w:rFonts w:ascii="Yu Gothic" w:eastAsia="Yu Gothic" w:hAnsi="Yu Gothic"/>
          <w:b/>
          <w:bCs/>
          <w:sz w:val="22"/>
          <w:szCs w:val="22"/>
        </w:rPr>
        <w:t>(</w:t>
      </w:r>
      <w:r w:rsidR="006B5215">
        <w:rPr>
          <w:rFonts w:ascii="Yu Gothic" w:eastAsia="Yu Gothic" w:hAnsi="Yu Gothic" w:hint="eastAsia"/>
          <w:b/>
          <w:bCs/>
          <w:sz w:val="22"/>
          <w:szCs w:val="22"/>
        </w:rPr>
        <w:t>火</w:t>
      </w:r>
      <w:r w:rsidR="00A65648">
        <w:rPr>
          <w:rFonts w:ascii="Yu Gothic" w:eastAsia="Yu Gothic" w:hAnsi="Yu Gothic"/>
          <w:b/>
          <w:bCs/>
          <w:sz w:val="22"/>
          <w:szCs w:val="22"/>
        </w:rPr>
        <w:t>) 13:00~15:00</w:t>
      </w:r>
    </w:p>
    <w:p w14:paraId="4929D2D6" w14:textId="77777777" w:rsidR="005E4891" w:rsidRPr="005E4891" w:rsidRDefault="005E4891" w:rsidP="005E4891"/>
    <w:p w14:paraId="1EEB3339" w14:textId="34A81355" w:rsidR="0080142F" w:rsidRDefault="0080142F" w:rsidP="0080142F">
      <w:pPr>
        <w:pStyle w:val="aff0"/>
      </w:pPr>
      <w:r>
        <w:rPr>
          <w:rFonts w:hint="eastAsia"/>
        </w:rPr>
        <w:t>以上</w:t>
      </w:r>
    </w:p>
    <w:p w14:paraId="2EFA7255" w14:textId="77777777" w:rsidR="0080142F" w:rsidRPr="00BC7A16" w:rsidRDefault="0080142F" w:rsidP="00E27F9B"/>
    <w:sectPr w:rsidR="0080142F" w:rsidRPr="00BC7A16" w:rsidSect="00B2024D">
      <w:footerReference w:type="default" r:id="rId8"/>
      <w:pgSz w:w="11906" w:h="16838" w:code="9"/>
      <w:pgMar w:top="1440" w:right="1134" w:bottom="1276" w:left="1134" w:header="851" w:footer="31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DDC8F" w14:textId="77777777" w:rsidR="000E6DFA" w:rsidRDefault="000E6DFA" w:rsidP="001F29D0">
      <w:pPr>
        <w:spacing w:before="240"/>
      </w:pPr>
      <w:r>
        <w:separator/>
      </w:r>
    </w:p>
    <w:p w14:paraId="35631A50" w14:textId="77777777" w:rsidR="000E6DFA" w:rsidRDefault="000E6DFA">
      <w:pPr>
        <w:spacing w:before="240"/>
      </w:pPr>
    </w:p>
  </w:endnote>
  <w:endnote w:type="continuationSeparator" w:id="0">
    <w:p w14:paraId="1E25B5A7" w14:textId="77777777" w:rsidR="000E6DFA" w:rsidRDefault="000E6DFA" w:rsidP="001F29D0">
      <w:pPr>
        <w:spacing w:before="240"/>
      </w:pPr>
      <w:r>
        <w:continuationSeparator/>
      </w:r>
    </w:p>
    <w:p w14:paraId="27B6899B" w14:textId="77777777" w:rsidR="000E6DFA" w:rsidRDefault="000E6DFA">
      <w:pPr>
        <w:spacing w:before="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eeSerif">
    <w:panose1 w:val="020B0604020202020204"/>
    <w:charset w:val="00"/>
    <w:family w:val="roman"/>
    <w:pitch w:val="default"/>
  </w:font>
  <w:font w:name="Lohit Hindi">
    <w:altName w:val="Times New Roman"/>
    <w:panose1 w:val="020B0604020202020204"/>
    <w:charset w:val="00"/>
    <w:family w:val="auto"/>
    <w:pitch w:val="default"/>
  </w:font>
  <w:font w:name="ＭＳ Ｐゴシック">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2788926"/>
      <w:docPartObj>
        <w:docPartGallery w:val="Page Numbers (Bottom of Page)"/>
        <w:docPartUnique/>
      </w:docPartObj>
    </w:sdtPr>
    <w:sdtEndPr/>
    <w:sdtContent>
      <w:p w14:paraId="32D6550A" w14:textId="77777777" w:rsidR="00497408" w:rsidRDefault="00497408" w:rsidP="007E542A">
        <w:pPr>
          <w:pStyle w:val="a8"/>
          <w:spacing w:before="240"/>
          <w:jc w:val="center"/>
        </w:pPr>
        <w:r>
          <w:fldChar w:fldCharType="begin"/>
        </w:r>
        <w:r>
          <w:instrText>PAGE   \* MERGEFORMAT</w:instrText>
        </w:r>
        <w:r>
          <w:fldChar w:fldCharType="separate"/>
        </w:r>
        <w:r w:rsidRPr="00246317">
          <w:rPr>
            <w:noProof/>
            <w:lang w:val="ja-JP"/>
          </w:rPr>
          <w:t>1</w:t>
        </w:r>
        <w:r>
          <w:fldChar w:fldCharType="end"/>
        </w:r>
      </w:p>
    </w:sdtContent>
  </w:sdt>
  <w:p w14:paraId="635322A6" w14:textId="77777777" w:rsidR="00497408" w:rsidRDefault="00497408">
    <w:pPr>
      <w:spacing w:befor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A08A0" w14:textId="77777777" w:rsidR="000E6DFA" w:rsidRDefault="000E6DFA" w:rsidP="001F29D0">
      <w:pPr>
        <w:spacing w:before="240"/>
      </w:pPr>
      <w:r>
        <w:separator/>
      </w:r>
    </w:p>
    <w:p w14:paraId="0509BF44" w14:textId="77777777" w:rsidR="000E6DFA" w:rsidRDefault="000E6DFA">
      <w:pPr>
        <w:spacing w:before="240"/>
      </w:pPr>
    </w:p>
  </w:footnote>
  <w:footnote w:type="continuationSeparator" w:id="0">
    <w:p w14:paraId="7EA1AFFE" w14:textId="77777777" w:rsidR="000E6DFA" w:rsidRDefault="000E6DFA" w:rsidP="001F29D0">
      <w:pPr>
        <w:spacing w:before="240"/>
      </w:pPr>
      <w:r>
        <w:continuationSeparator/>
      </w:r>
    </w:p>
    <w:p w14:paraId="1BE9A859" w14:textId="77777777" w:rsidR="000E6DFA" w:rsidRDefault="000E6DFA">
      <w:pPr>
        <w:spacing w:before="24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8AE"/>
    <w:multiLevelType w:val="hybridMultilevel"/>
    <w:tmpl w:val="9420375E"/>
    <w:lvl w:ilvl="0" w:tplc="3378F94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8D44F39"/>
    <w:multiLevelType w:val="hybridMultilevel"/>
    <w:tmpl w:val="3E28E156"/>
    <w:lvl w:ilvl="0" w:tplc="71E0FA2E">
      <w:start w:val="1"/>
      <w:numFmt w:val="decimalEnclosedCircle"/>
      <w:lvlText w:val="%1"/>
      <w:lvlJc w:val="left"/>
      <w:pPr>
        <w:ind w:left="1040" w:hanging="360"/>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2" w15:restartNumberingAfterBreak="0">
    <w:nsid w:val="0CF37353"/>
    <w:multiLevelType w:val="hybridMultilevel"/>
    <w:tmpl w:val="2C66A2E8"/>
    <w:lvl w:ilvl="0" w:tplc="99640EEC">
      <w:start w:val="1"/>
      <w:numFmt w:val="bullet"/>
      <w:lvlText w:val=""/>
      <w:lvlJc w:val="left"/>
      <w:pPr>
        <w:ind w:left="1022" w:hanging="420"/>
      </w:pPr>
      <w:rPr>
        <w:rFonts w:ascii="Wingdings" w:hAnsi="Wingdings" w:hint="default"/>
      </w:rPr>
    </w:lvl>
    <w:lvl w:ilvl="1" w:tplc="0409000B">
      <w:start w:val="1"/>
      <w:numFmt w:val="bullet"/>
      <w:lvlText w:val=""/>
      <w:lvlJc w:val="left"/>
      <w:pPr>
        <w:ind w:left="1442" w:hanging="420"/>
      </w:pPr>
      <w:rPr>
        <w:rFonts w:ascii="Wingdings" w:hAnsi="Wingdings" w:hint="default"/>
      </w:rPr>
    </w:lvl>
    <w:lvl w:ilvl="2" w:tplc="0409000D" w:tentative="1">
      <w:start w:val="1"/>
      <w:numFmt w:val="bullet"/>
      <w:lvlText w:val=""/>
      <w:lvlJc w:val="left"/>
      <w:pPr>
        <w:ind w:left="1862" w:hanging="420"/>
      </w:pPr>
      <w:rPr>
        <w:rFonts w:ascii="Wingdings" w:hAnsi="Wingdings" w:hint="default"/>
      </w:rPr>
    </w:lvl>
    <w:lvl w:ilvl="3" w:tplc="04090001" w:tentative="1">
      <w:start w:val="1"/>
      <w:numFmt w:val="bullet"/>
      <w:lvlText w:val=""/>
      <w:lvlJc w:val="left"/>
      <w:pPr>
        <w:ind w:left="2282" w:hanging="420"/>
      </w:pPr>
      <w:rPr>
        <w:rFonts w:ascii="Wingdings" w:hAnsi="Wingdings" w:hint="default"/>
      </w:rPr>
    </w:lvl>
    <w:lvl w:ilvl="4" w:tplc="0409000B" w:tentative="1">
      <w:start w:val="1"/>
      <w:numFmt w:val="bullet"/>
      <w:lvlText w:val=""/>
      <w:lvlJc w:val="left"/>
      <w:pPr>
        <w:ind w:left="2702" w:hanging="420"/>
      </w:pPr>
      <w:rPr>
        <w:rFonts w:ascii="Wingdings" w:hAnsi="Wingdings" w:hint="default"/>
      </w:rPr>
    </w:lvl>
    <w:lvl w:ilvl="5" w:tplc="0409000D" w:tentative="1">
      <w:start w:val="1"/>
      <w:numFmt w:val="bullet"/>
      <w:lvlText w:val=""/>
      <w:lvlJc w:val="left"/>
      <w:pPr>
        <w:ind w:left="3122" w:hanging="420"/>
      </w:pPr>
      <w:rPr>
        <w:rFonts w:ascii="Wingdings" w:hAnsi="Wingdings" w:hint="default"/>
      </w:rPr>
    </w:lvl>
    <w:lvl w:ilvl="6" w:tplc="04090001" w:tentative="1">
      <w:start w:val="1"/>
      <w:numFmt w:val="bullet"/>
      <w:lvlText w:val=""/>
      <w:lvlJc w:val="left"/>
      <w:pPr>
        <w:ind w:left="3542" w:hanging="420"/>
      </w:pPr>
      <w:rPr>
        <w:rFonts w:ascii="Wingdings" w:hAnsi="Wingdings" w:hint="default"/>
      </w:rPr>
    </w:lvl>
    <w:lvl w:ilvl="7" w:tplc="0409000B" w:tentative="1">
      <w:start w:val="1"/>
      <w:numFmt w:val="bullet"/>
      <w:lvlText w:val=""/>
      <w:lvlJc w:val="left"/>
      <w:pPr>
        <w:ind w:left="3962" w:hanging="420"/>
      </w:pPr>
      <w:rPr>
        <w:rFonts w:ascii="Wingdings" w:hAnsi="Wingdings" w:hint="default"/>
      </w:rPr>
    </w:lvl>
    <w:lvl w:ilvl="8" w:tplc="0409000D" w:tentative="1">
      <w:start w:val="1"/>
      <w:numFmt w:val="bullet"/>
      <w:lvlText w:val=""/>
      <w:lvlJc w:val="left"/>
      <w:pPr>
        <w:ind w:left="4382" w:hanging="420"/>
      </w:pPr>
      <w:rPr>
        <w:rFonts w:ascii="Wingdings" w:hAnsi="Wingdings" w:hint="default"/>
      </w:rPr>
    </w:lvl>
  </w:abstractNum>
  <w:abstractNum w:abstractNumId="3" w15:restartNumberingAfterBreak="0">
    <w:nsid w:val="1B80294C"/>
    <w:multiLevelType w:val="hybridMultilevel"/>
    <w:tmpl w:val="9AEAA586"/>
    <w:lvl w:ilvl="0" w:tplc="4C608506">
      <w:start w:val="1"/>
      <w:numFmt w:val="decimalEnclosedCircle"/>
      <w:lvlText w:val="%1"/>
      <w:lvlJc w:val="left"/>
      <w:pPr>
        <w:ind w:left="1310" w:hanging="360"/>
      </w:pPr>
      <w:rPr>
        <w:rFonts w:hint="default"/>
      </w:rPr>
    </w:lvl>
    <w:lvl w:ilvl="1" w:tplc="04090017" w:tentative="1">
      <w:start w:val="1"/>
      <w:numFmt w:val="aiueoFullWidth"/>
      <w:lvlText w:val="(%2)"/>
      <w:lvlJc w:val="left"/>
      <w:pPr>
        <w:ind w:left="1790" w:hanging="420"/>
      </w:pPr>
    </w:lvl>
    <w:lvl w:ilvl="2" w:tplc="04090011" w:tentative="1">
      <w:start w:val="1"/>
      <w:numFmt w:val="decimalEnclosedCircle"/>
      <w:lvlText w:val="%3"/>
      <w:lvlJc w:val="left"/>
      <w:pPr>
        <w:ind w:left="2210" w:hanging="420"/>
      </w:pPr>
    </w:lvl>
    <w:lvl w:ilvl="3" w:tplc="0409000F" w:tentative="1">
      <w:start w:val="1"/>
      <w:numFmt w:val="decimal"/>
      <w:lvlText w:val="%4."/>
      <w:lvlJc w:val="left"/>
      <w:pPr>
        <w:ind w:left="2630" w:hanging="420"/>
      </w:pPr>
    </w:lvl>
    <w:lvl w:ilvl="4" w:tplc="04090017" w:tentative="1">
      <w:start w:val="1"/>
      <w:numFmt w:val="aiueoFullWidth"/>
      <w:lvlText w:val="(%5)"/>
      <w:lvlJc w:val="left"/>
      <w:pPr>
        <w:ind w:left="3050" w:hanging="420"/>
      </w:pPr>
    </w:lvl>
    <w:lvl w:ilvl="5" w:tplc="04090011" w:tentative="1">
      <w:start w:val="1"/>
      <w:numFmt w:val="decimalEnclosedCircle"/>
      <w:lvlText w:val="%6"/>
      <w:lvlJc w:val="left"/>
      <w:pPr>
        <w:ind w:left="3470" w:hanging="420"/>
      </w:pPr>
    </w:lvl>
    <w:lvl w:ilvl="6" w:tplc="0409000F" w:tentative="1">
      <w:start w:val="1"/>
      <w:numFmt w:val="decimal"/>
      <w:lvlText w:val="%7."/>
      <w:lvlJc w:val="left"/>
      <w:pPr>
        <w:ind w:left="3890" w:hanging="420"/>
      </w:pPr>
    </w:lvl>
    <w:lvl w:ilvl="7" w:tplc="04090017" w:tentative="1">
      <w:start w:val="1"/>
      <w:numFmt w:val="aiueoFullWidth"/>
      <w:lvlText w:val="(%8)"/>
      <w:lvlJc w:val="left"/>
      <w:pPr>
        <w:ind w:left="4310" w:hanging="420"/>
      </w:pPr>
    </w:lvl>
    <w:lvl w:ilvl="8" w:tplc="04090011" w:tentative="1">
      <w:start w:val="1"/>
      <w:numFmt w:val="decimalEnclosedCircle"/>
      <w:lvlText w:val="%9"/>
      <w:lvlJc w:val="left"/>
      <w:pPr>
        <w:ind w:left="4730" w:hanging="420"/>
      </w:pPr>
    </w:lvl>
  </w:abstractNum>
  <w:abstractNum w:abstractNumId="4" w15:restartNumberingAfterBreak="0">
    <w:nsid w:val="1FE25B87"/>
    <w:multiLevelType w:val="hybridMultilevel"/>
    <w:tmpl w:val="6928B444"/>
    <w:lvl w:ilvl="0" w:tplc="3EB62C64">
      <w:start w:val="1"/>
      <w:numFmt w:val="decimal"/>
      <w:lvlText w:val="(%1)"/>
      <w:lvlJc w:val="left"/>
      <w:pPr>
        <w:ind w:left="1290" w:hanging="45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1FED7726"/>
    <w:multiLevelType w:val="hybridMultilevel"/>
    <w:tmpl w:val="46827636"/>
    <w:lvl w:ilvl="0" w:tplc="804450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284694D"/>
    <w:multiLevelType w:val="hybridMultilevel"/>
    <w:tmpl w:val="3E28E156"/>
    <w:lvl w:ilvl="0" w:tplc="71E0FA2E">
      <w:start w:val="1"/>
      <w:numFmt w:val="decimalEnclosedCircle"/>
      <w:lvlText w:val="%1"/>
      <w:lvlJc w:val="left"/>
      <w:pPr>
        <w:ind w:left="1040" w:hanging="360"/>
      </w:pPr>
      <w:rPr>
        <w:rFonts w:hint="default"/>
      </w:rPr>
    </w:lvl>
    <w:lvl w:ilvl="1" w:tplc="04090017" w:tentative="1">
      <w:start w:val="1"/>
      <w:numFmt w:val="aiueoFullWidth"/>
      <w:lvlText w:val="(%2)"/>
      <w:lvlJc w:val="left"/>
      <w:pPr>
        <w:ind w:left="1520" w:hanging="420"/>
      </w:pPr>
    </w:lvl>
    <w:lvl w:ilvl="2" w:tplc="04090011" w:tentative="1">
      <w:start w:val="1"/>
      <w:numFmt w:val="decimalEnclosedCircle"/>
      <w:lvlText w:val="%3"/>
      <w:lvlJc w:val="left"/>
      <w:pPr>
        <w:ind w:left="1940" w:hanging="420"/>
      </w:pPr>
    </w:lvl>
    <w:lvl w:ilvl="3" w:tplc="0409000F" w:tentative="1">
      <w:start w:val="1"/>
      <w:numFmt w:val="decimal"/>
      <w:lvlText w:val="%4."/>
      <w:lvlJc w:val="left"/>
      <w:pPr>
        <w:ind w:left="2360" w:hanging="420"/>
      </w:pPr>
    </w:lvl>
    <w:lvl w:ilvl="4" w:tplc="04090017" w:tentative="1">
      <w:start w:val="1"/>
      <w:numFmt w:val="aiueoFullWidth"/>
      <w:lvlText w:val="(%5)"/>
      <w:lvlJc w:val="left"/>
      <w:pPr>
        <w:ind w:left="2780" w:hanging="420"/>
      </w:pPr>
    </w:lvl>
    <w:lvl w:ilvl="5" w:tplc="04090011" w:tentative="1">
      <w:start w:val="1"/>
      <w:numFmt w:val="decimalEnclosedCircle"/>
      <w:lvlText w:val="%6"/>
      <w:lvlJc w:val="left"/>
      <w:pPr>
        <w:ind w:left="3200" w:hanging="420"/>
      </w:pPr>
    </w:lvl>
    <w:lvl w:ilvl="6" w:tplc="0409000F" w:tentative="1">
      <w:start w:val="1"/>
      <w:numFmt w:val="decimal"/>
      <w:lvlText w:val="%7."/>
      <w:lvlJc w:val="left"/>
      <w:pPr>
        <w:ind w:left="3620" w:hanging="420"/>
      </w:pPr>
    </w:lvl>
    <w:lvl w:ilvl="7" w:tplc="04090017" w:tentative="1">
      <w:start w:val="1"/>
      <w:numFmt w:val="aiueoFullWidth"/>
      <w:lvlText w:val="(%8)"/>
      <w:lvlJc w:val="left"/>
      <w:pPr>
        <w:ind w:left="4040" w:hanging="420"/>
      </w:pPr>
    </w:lvl>
    <w:lvl w:ilvl="8" w:tplc="04090011" w:tentative="1">
      <w:start w:val="1"/>
      <w:numFmt w:val="decimalEnclosedCircle"/>
      <w:lvlText w:val="%9"/>
      <w:lvlJc w:val="left"/>
      <w:pPr>
        <w:ind w:left="4460" w:hanging="420"/>
      </w:pPr>
    </w:lvl>
  </w:abstractNum>
  <w:abstractNum w:abstractNumId="7" w15:restartNumberingAfterBreak="0">
    <w:nsid w:val="22FB21C4"/>
    <w:multiLevelType w:val="hybridMultilevel"/>
    <w:tmpl w:val="3586C8DA"/>
    <w:lvl w:ilvl="0" w:tplc="99640EEC">
      <w:start w:val="1"/>
      <w:numFmt w:val="bullet"/>
      <w:lvlText w:val=""/>
      <w:lvlJc w:val="left"/>
      <w:pPr>
        <w:ind w:left="888" w:hanging="420"/>
      </w:pPr>
      <w:rPr>
        <w:rFonts w:ascii="Wingdings" w:hAnsi="Wingdings" w:hint="default"/>
      </w:rPr>
    </w:lvl>
    <w:lvl w:ilvl="1" w:tplc="0409000B">
      <w:start w:val="1"/>
      <w:numFmt w:val="bullet"/>
      <w:lvlText w:val=""/>
      <w:lvlJc w:val="left"/>
      <w:pPr>
        <w:ind w:left="1308" w:hanging="420"/>
      </w:pPr>
      <w:rPr>
        <w:rFonts w:ascii="Wingdings" w:hAnsi="Wingdings" w:hint="default"/>
      </w:rPr>
    </w:lvl>
    <w:lvl w:ilvl="2" w:tplc="0409000D">
      <w:start w:val="1"/>
      <w:numFmt w:val="bullet"/>
      <w:lvlText w:val=""/>
      <w:lvlJc w:val="left"/>
      <w:pPr>
        <w:ind w:left="1728" w:hanging="420"/>
      </w:pPr>
      <w:rPr>
        <w:rFonts w:ascii="Wingdings" w:hAnsi="Wingdings" w:hint="default"/>
      </w:rPr>
    </w:lvl>
    <w:lvl w:ilvl="3" w:tplc="04090001" w:tentative="1">
      <w:start w:val="1"/>
      <w:numFmt w:val="bullet"/>
      <w:lvlText w:val=""/>
      <w:lvlJc w:val="left"/>
      <w:pPr>
        <w:ind w:left="2148" w:hanging="420"/>
      </w:pPr>
      <w:rPr>
        <w:rFonts w:ascii="Wingdings" w:hAnsi="Wingdings" w:hint="default"/>
      </w:rPr>
    </w:lvl>
    <w:lvl w:ilvl="4" w:tplc="0409000B" w:tentative="1">
      <w:start w:val="1"/>
      <w:numFmt w:val="bullet"/>
      <w:lvlText w:val=""/>
      <w:lvlJc w:val="left"/>
      <w:pPr>
        <w:ind w:left="2568" w:hanging="420"/>
      </w:pPr>
      <w:rPr>
        <w:rFonts w:ascii="Wingdings" w:hAnsi="Wingdings" w:hint="default"/>
      </w:rPr>
    </w:lvl>
    <w:lvl w:ilvl="5" w:tplc="0409000D" w:tentative="1">
      <w:start w:val="1"/>
      <w:numFmt w:val="bullet"/>
      <w:lvlText w:val=""/>
      <w:lvlJc w:val="left"/>
      <w:pPr>
        <w:ind w:left="2988" w:hanging="420"/>
      </w:pPr>
      <w:rPr>
        <w:rFonts w:ascii="Wingdings" w:hAnsi="Wingdings" w:hint="default"/>
      </w:rPr>
    </w:lvl>
    <w:lvl w:ilvl="6" w:tplc="04090001" w:tentative="1">
      <w:start w:val="1"/>
      <w:numFmt w:val="bullet"/>
      <w:lvlText w:val=""/>
      <w:lvlJc w:val="left"/>
      <w:pPr>
        <w:ind w:left="3408" w:hanging="420"/>
      </w:pPr>
      <w:rPr>
        <w:rFonts w:ascii="Wingdings" w:hAnsi="Wingdings" w:hint="default"/>
      </w:rPr>
    </w:lvl>
    <w:lvl w:ilvl="7" w:tplc="0409000B" w:tentative="1">
      <w:start w:val="1"/>
      <w:numFmt w:val="bullet"/>
      <w:lvlText w:val=""/>
      <w:lvlJc w:val="left"/>
      <w:pPr>
        <w:ind w:left="3828" w:hanging="420"/>
      </w:pPr>
      <w:rPr>
        <w:rFonts w:ascii="Wingdings" w:hAnsi="Wingdings" w:hint="default"/>
      </w:rPr>
    </w:lvl>
    <w:lvl w:ilvl="8" w:tplc="0409000D" w:tentative="1">
      <w:start w:val="1"/>
      <w:numFmt w:val="bullet"/>
      <w:lvlText w:val=""/>
      <w:lvlJc w:val="left"/>
      <w:pPr>
        <w:ind w:left="4248" w:hanging="420"/>
      </w:pPr>
      <w:rPr>
        <w:rFonts w:ascii="Wingdings" w:hAnsi="Wingdings" w:hint="default"/>
      </w:rPr>
    </w:lvl>
  </w:abstractNum>
  <w:abstractNum w:abstractNumId="8" w15:restartNumberingAfterBreak="0">
    <w:nsid w:val="24DF4561"/>
    <w:multiLevelType w:val="multilevel"/>
    <w:tmpl w:val="6442CE60"/>
    <w:lvl w:ilvl="0">
      <w:start w:val="1"/>
      <w:numFmt w:val="decimal"/>
      <w:pStyle w:val="1"/>
      <w:suff w:val="space"/>
      <w:lvlText w:val="%1章"/>
      <w:lvlJc w:val="left"/>
      <w:pPr>
        <w:ind w:left="425" w:hanging="425"/>
      </w:pPr>
      <w:rPr>
        <w:rFonts w:ascii="ＭＳ ゴシック" w:eastAsia="ＭＳ ゴシック" w:hAnsi="ＭＳ ゴシック" w:hint="eastAsia"/>
        <w:b w:val="0"/>
        <w:i w:val="0"/>
        <w:color w:val="auto"/>
        <w:sz w:val="24"/>
        <w:u w:val="none"/>
        <w:em w:val="none"/>
      </w:rPr>
    </w:lvl>
    <w:lvl w:ilvl="1">
      <w:start w:val="1"/>
      <w:numFmt w:val="decimal"/>
      <w:pStyle w:val="2"/>
      <w:suff w:val="space"/>
      <w:lvlText w:val="%1.%2"/>
      <w:lvlJc w:val="left"/>
      <w:pPr>
        <w:ind w:left="992" w:hanging="567"/>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8894DB0"/>
    <w:multiLevelType w:val="hybridMultilevel"/>
    <w:tmpl w:val="22D49C70"/>
    <w:lvl w:ilvl="0" w:tplc="99640EE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99C0512"/>
    <w:multiLevelType w:val="hybridMultilevel"/>
    <w:tmpl w:val="0B7A9C5C"/>
    <w:lvl w:ilvl="0" w:tplc="4F8AE53E">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B875FD4"/>
    <w:multiLevelType w:val="hybridMultilevel"/>
    <w:tmpl w:val="1BB08994"/>
    <w:lvl w:ilvl="0" w:tplc="99640EEC">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2" w15:restartNumberingAfterBreak="0">
    <w:nsid w:val="3C430449"/>
    <w:multiLevelType w:val="hybridMultilevel"/>
    <w:tmpl w:val="287201AE"/>
    <w:lvl w:ilvl="0" w:tplc="D7F0B584">
      <w:start w:val="1"/>
      <w:numFmt w:val="decimalEnclosedCircle"/>
      <w:lvlText w:val="%1"/>
      <w:lvlJc w:val="left"/>
      <w:pPr>
        <w:ind w:left="570" w:hanging="360"/>
      </w:pPr>
    </w:lvl>
    <w:lvl w:ilvl="1" w:tplc="04090017">
      <w:start w:val="1"/>
      <w:numFmt w:val="aiueoFullWidth"/>
      <w:lvlText w:val="(%2)"/>
      <w:lvlJc w:val="left"/>
      <w:pPr>
        <w:ind w:left="1050" w:hanging="420"/>
      </w:pPr>
    </w:lvl>
    <w:lvl w:ilvl="2" w:tplc="04090011">
      <w:start w:val="1"/>
      <w:numFmt w:val="decimalEnclosedCircle"/>
      <w:lvlText w:val="%3"/>
      <w:lvlJc w:val="left"/>
      <w:pPr>
        <w:ind w:left="1470" w:hanging="420"/>
      </w:pPr>
    </w:lvl>
    <w:lvl w:ilvl="3" w:tplc="0409000F">
      <w:start w:val="1"/>
      <w:numFmt w:val="decimal"/>
      <w:lvlText w:val="%4."/>
      <w:lvlJc w:val="left"/>
      <w:pPr>
        <w:ind w:left="1890" w:hanging="420"/>
      </w:pPr>
    </w:lvl>
    <w:lvl w:ilvl="4" w:tplc="04090017">
      <w:start w:val="1"/>
      <w:numFmt w:val="aiueoFullWidth"/>
      <w:lvlText w:val="(%5)"/>
      <w:lvlJc w:val="left"/>
      <w:pPr>
        <w:ind w:left="2310" w:hanging="420"/>
      </w:pPr>
    </w:lvl>
    <w:lvl w:ilvl="5" w:tplc="04090011">
      <w:start w:val="1"/>
      <w:numFmt w:val="decimalEnclosedCircle"/>
      <w:lvlText w:val="%6"/>
      <w:lvlJc w:val="left"/>
      <w:pPr>
        <w:ind w:left="2730" w:hanging="420"/>
      </w:pPr>
    </w:lvl>
    <w:lvl w:ilvl="6" w:tplc="0409000F">
      <w:start w:val="1"/>
      <w:numFmt w:val="decimal"/>
      <w:lvlText w:val="%7."/>
      <w:lvlJc w:val="left"/>
      <w:pPr>
        <w:ind w:left="3150" w:hanging="420"/>
      </w:pPr>
    </w:lvl>
    <w:lvl w:ilvl="7" w:tplc="04090017">
      <w:start w:val="1"/>
      <w:numFmt w:val="aiueoFullWidth"/>
      <w:lvlText w:val="(%8)"/>
      <w:lvlJc w:val="left"/>
      <w:pPr>
        <w:ind w:left="3570" w:hanging="420"/>
      </w:pPr>
    </w:lvl>
    <w:lvl w:ilvl="8" w:tplc="04090011">
      <w:start w:val="1"/>
      <w:numFmt w:val="decimalEnclosedCircle"/>
      <w:lvlText w:val="%9"/>
      <w:lvlJc w:val="left"/>
      <w:pPr>
        <w:ind w:left="3990" w:hanging="420"/>
      </w:pPr>
    </w:lvl>
  </w:abstractNum>
  <w:abstractNum w:abstractNumId="13" w15:restartNumberingAfterBreak="0">
    <w:nsid w:val="3EAD32C9"/>
    <w:multiLevelType w:val="hybridMultilevel"/>
    <w:tmpl w:val="9AEAA586"/>
    <w:lvl w:ilvl="0" w:tplc="4C608506">
      <w:start w:val="1"/>
      <w:numFmt w:val="decimalEnclosedCircle"/>
      <w:lvlText w:val="%1"/>
      <w:lvlJc w:val="left"/>
      <w:pPr>
        <w:ind w:left="3621" w:hanging="360"/>
      </w:pPr>
      <w:rPr>
        <w:rFonts w:hint="default"/>
      </w:rPr>
    </w:lvl>
    <w:lvl w:ilvl="1" w:tplc="04090017" w:tentative="1">
      <w:start w:val="1"/>
      <w:numFmt w:val="aiueoFullWidth"/>
      <w:lvlText w:val="(%2)"/>
      <w:lvlJc w:val="left"/>
      <w:pPr>
        <w:ind w:left="4101" w:hanging="420"/>
      </w:pPr>
    </w:lvl>
    <w:lvl w:ilvl="2" w:tplc="04090011" w:tentative="1">
      <w:start w:val="1"/>
      <w:numFmt w:val="decimalEnclosedCircle"/>
      <w:lvlText w:val="%3"/>
      <w:lvlJc w:val="left"/>
      <w:pPr>
        <w:ind w:left="4521" w:hanging="420"/>
      </w:pPr>
    </w:lvl>
    <w:lvl w:ilvl="3" w:tplc="0409000F" w:tentative="1">
      <w:start w:val="1"/>
      <w:numFmt w:val="decimal"/>
      <w:lvlText w:val="%4."/>
      <w:lvlJc w:val="left"/>
      <w:pPr>
        <w:ind w:left="4941" w:hanging="420"/>
      </w:pPr>
    </w:lvl>
    <w:lvl w:ilvl="4" w:tplc="04090017" w:tentative="1">
      <w:start w:val="1"/>
      <w:numFmt w:val="aiueoFullWidth"/>
      <w:lvlText w:val="(%5)"/>
      <w:lvlJc w:val="left"/>
      <w:pPr>
        <w:ind w:left="5361" w:hanging="420"/>
      </w:pPr>
    </w:lvl>
    <w:lvl w:ilvl="5" w:tplc="04090011" w:tentative="1">
      <w:start w:val="1"/>
      <w:numFmt w:val="decimalEnclosedCircle"/>
      <w:lvlText w:val="%6"/>
      <w:lvlJc w:val="left"/>
      <w:pPr>
        <w:ind w:left="5781" w:hanging="420"/>
      </w:pPr>
    </w:lvl>
    <w:lvl w:ilvl="6" w:tplc="0409000F" w:tentative="1">
      <w:start w:val="1"/>
      <w:numFmt w:val="decimal"/>
      <w:lvlText w:val="%7."/>
      <w:lvlJc w:val="left"/>
      <w:pPr>
        <w:ind w:left="6201" w:hanging="420"/>
      </w:pPr>
    </w:lvl>
    <w:lvl w:ilvl="7" w:tplc="04090017" w:tentative="1">
      <w:start w:val="1"/>
      <w:numFmt w:val="aiueoFullWidth"/>
      <w:lvlText w:val="(%8)"/>
      <w:lvlJc w:val="left"/>
      <w:pPr>
        <w:ind w:left="6621" w:hanging="420"/>
      </w:pPr>
    </w:lvl>
    <w:lvl w:ilvl="8" w:tplc="04090011" w:tentative="1">
      <w:start w:val="1"/>
      <w:numFmt w:val="decimalEnclosedCircle"/>
      <w:lvlText w:val="%9"/>
      <w:lvlJc w:val="left"/>
      <w:pPr>
        <w:ind w:left="7041" w:hanging="420"/>
      </w:pPr>
    </w:lvl>
  </w:abstractNum>
  <w:abstractNum w:abstractNumId="14" w15:restartNumberingAfterBreak="0">
    <w:nsid w:val="4BA11839"/>
    <w:multiLevelType w:val="hybridMultilevel"/>
    <w:tmpl w:val="08201D96"/>
    <w:lvl w:ilvl="0" w:tplc="99640EEC">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5" w15:restartNumberingAfterBreak="0">
    <w:nsid w:val="4CC3140B"/>
    <w:multiLevelType w:val="hybridMultilevel"/>
    <w:tmpl w:val="77A8C8EA"/>
    <w:lvl w:ilvl="0" w:tplc="1F58F690">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6" w15:restartNumberingAfterBreak="0">
    <w:nsid w:val="53827B1C"/>
    <w:multiLevelType w:val="hybridMultilevel"/>
    <w:tmpl w:val="4CA00AB2"/>
    <w:lvl w:ilvl="0" w:tplc="99640EE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7396EAC"/>
    <w:multiLevelType w:val="hybridMultilevel"/>
    <w:tmpl w:val="08A064E2"/>
    <w:lvl w:ilvl="0" w:tplc="99640EEC">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18" w15:restartNumberingAfterBreak="0">
    <w:nsid w:val="5946136F"/>
    <w:multiLevelType w:val="hybridMultilevel"/>
    <w:tmpl w:val="9A6A81E8"/>
    <w:lvl w:ilvl="0" w:tplc="99640EEC">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F4736E2"/>
    <w:multiLevelType w:val="hybridMultilevel"/>
    <w:tmpl w:val="A5E26840"/>
    <w:lvl w:ilvl="0" w:tplc="866EAB64">
      <w:numFmt w:val="bullet"/>
      <w:lvlText w:val="・"/>
      <w:lvlJc w:val="left"/>
      <w:pPr>
        <w:ind w:left="960" w:hanging="360"/>
      </w:pPr>
      <w:rPr>
        <w:rFonts w:ascii="ＭＳ 明朝" w:eastAsia="ＭＳ 明朝" w:hAnsi="ＭＳ 明朝" w:cs="Times New Roman"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20" w15:restartNumberingAfterBreak="0">
    <w:nsid w:val="786503A3"/>
    <w:multiLevelType w:val="hybridMultilevel"/>
    <w:tmpl w:val="57ACFD72"/>
    <w:lvl w:ilvl="0" w:tplc="EEA60BAE">
      <w:start w:val="1"/>
      <w:numFmt w:val="decimalEnclosedCircle"/>
      <w:lvlText w:val="%1"/>
      <w:lvlJc w:val="left"/>
      <w:pPr>
        <w:ind w:left="660" w:hanging="360"/>
      </w:pPr>
      <w:rPr>
        <w:rFonts w:hint="default"/>
      </w:r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abstractNum w:abstractNumId="21" w15:restartNumberingAfterBreak="0">
    <w:nsid w:val="7AE20627"/>
    <w:multiLevelType w:val="hybridMultilevel"/>
    <w:tmpl w:val="4E662E34"/>
    <w:lvl w:ilvl="0" w:tplc="99640EEC">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22" w15:restartNumberingAfterBreak="0">
    <w:nsid w:val="7E3767B0"/>
    <w:multiLevelType w:val="hybridMultilevel"/>
    <w:tmpl w:val="2646C9EC"/>
    <w:lvl w:ilvl="0" w:tplc="99640EEC">
      <w:start w:val="1"/>
      <w:numFmt w:val="bullet"/>
      <w:lvlText w:val=""/>
      <w:lvlJc w:val="left"/>
      <w:pPr>
        <w:ind w:left="888" w:hanging="420"/>
      </w:pPr>
      <w:rPr>
        <w:rFonts w:ascii="Wingdings" w:hAnsi="Wingdings" w:hint="default"/>
      </w:rPr>
    </w:lvl>
    <w:lvl w:ilvl="1" w:tplc="0409000B">
      <w:start w:val="1"/>
      <w:numFmt w:val="bullet"/>
      <w:lvlText w:val=""/>
      <w:lvlJc w:val="left"/>
      <w:pPr>
        <w:ind w:left="1308" w:hanging="420"/>
      </w:pPr>
      <w:rPr>
        <w:rFonts w:ascii="Wingdings" w:hAnsi="Wingdings" w:hint="default"/>
      </w:rPr>
    </w:lvl>
    <w:lvl w:ilvl="2" w:tplc="0409000D" w:tentative="1">
      <w:start w:val="1"/>
      <w:numFmt w:val="bullet"/>
      <w:lvlText w:val=""/>
      <w:lvlJc w:val="left"/>
      <w:pPr>
        <w:ind w:left="1728" w:hanging="420"/>
      </w:pPr>
      <w:rPr>
        <w:rFonts w:ascii="Wingdings" w:hAnsi="Wingdings" w:hint="default"/>
      </w:rPr>
    </w:lvl>
    <w:lvl w:ilvl="3" w:tplc="04090001" w:tentative="1">
      <w:start w:val="1"/>
      <w:numFmt w:val="bullet"/>
      <w:lvlText w:val=""/>
      <w:lvlJc w:val="left"/>
      <w:pPr>
        <w:ind w:left="2148" w:hanging="420"/>
      </w:pPr>
      <w:rPr>
        <w:rFonts w:ascii="Wingdings" w:hAnsi="Wingdings" w:hint="default"/>
      </w:rPr>
    </w:lvl>
    <w:lvl w:ilvl="4" w:tplc="0409000B" w:tentative="1">
      <w:start w:val="1"/>
      <w:numFmt w:val="bullet"/>
      <w:lvlText w:val=""/>
      <w:lvlJc w:val="left"/>
      <w:pPr>
        <w:ind w:left="2568" w:hanging="420"/>
      </w:pPr>
      <w:rPr>
        <w:rFonts w:ascii="Wingdings" w:hAnsi="Wingdings" w:hint="default"/>
      </w:rPr>
    </w:lvl>
    <w:lvl w:ilvl="5" w:tplc="0409000D" w:tentative="1">
      <w:start w:val="1"/>
      <w:numFmt w:val="bullet"/>
      <w:lvlText w:val=""/>
      <w:lvlJc w:val="left"/>
      <w:pPr>
        <w:ind w:left="2988" w:hanging="420"/>
      </w:pPr>
      <w:rPr>
        <w:rFonts w:ascii="Wingdings" w:hAnsi="Wingdings" w:hint="default"/>
      </w:rPr>
    </w:lvl>
    <w:lvl w:ilvl="6" w:tplc="04090001" w:tentative="1">
      <w:start w:val="1"/>
      <w:numFmt w:val="bullet"/>
      <w:lvlText w:val=""/>
      <w:lvlJc w:val="left"/>
      <w:pPr>
        <w:ind w:left="3408" w:hanging="420"/>
      </w:pPr>
      <w:rPr>
        <w:rFonts w:ascii="Wingdings" w:hAnsi="Wingdings" w:hint="default"/>
      </w:rPr>
    </w:lvl>
    <w:lvl w:ilvl="7" w:tplc="0409000B" w:tentative="1">
      <w:start w:val="1"/>
      <w:numFmt w:val="bullet"/>
      <w:lvlText w:val=""/>
      <w:lvlJc w:val="left"/>
      <w:pPr>
        <w:ind w:left="3828" w:hanging="420"/>
      </w:pPr>
      <w:rPr>
        <w:rFonts w:ascii="Wingdings" w:hAnsi="Wingdings" w:hint="default"/>
      </w:rPr>
    </w:lvl>
    <w:lvl w:ilvl="8" w:tplc="0409000D" w:tentative="1">
      <w:start w:val="1"/>
      <w:numFmt w:val="bullet"/>
      <w:lvlText w:val=""/>
      <w:lvlJc w:val="left"/>
      <w:pPr>
        <w:ind w:left="4248" w:hanging="420"/>
      </w:pPr>
      <w:rPr>
        <w:rFonts w:ascii="Wingdings" w:hAnsi="Wingdings" w:hint="default"/>
      </w:rPr>
    </w:lvl>
  </w:abstractNum>
  <w:num w:numId="1">
    <w:abstractNumId w:val="8"/>
  </w:num>
  <w:num w:numId="2">
    <w:abstractNumId w:val="15"/>
  </w:num>
  <w:num w:numId="3">
    <w:abstractNumId w:val="4"/>
  </w:num>
  <w:num w:numId="4">
    <w:abstractNumId w:val="3"/>
  </w:num>
  <w:num w:numId="5">
    <w:abstractNumId w:val="13"/>
  </w:num>
  <w:num w:numId="6">
    <w:abstractNumId w:val="0"/>
  </w:num>
  <w:num w:numId="7">
    <w:abstractNumId w:val="1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1"/>
  </w:num>
  <w:num w:numId="12">
    <w:abstractNumId w:val="6"/>
  </w:num>
  <w:num w:numId="13">
    <w:abstractNumId w:val="5"/>
  </w:num>
  <w:num w:numId="14">
    <w:abstractNumId w:val="2"/>
  </w:num>
  <w:num w:numId="15">
    <w:abstractNumId w:val="19"/>
  </w:num>
  <w:num w:numId="16">
    <w:abstractNumId w:val="11"/>
  </w:num>
  <w:num w:numId="17">
    <w:abstractNumId w:val="14"/>
  </w:num>
  <w:num w:numId="18">
    <w:abstractNumId w:val="22"/>
  </w:num>
  <w:num w:numId="19">
    <w:abstractNumId w:val="7"/>
  </w:num>
  <w:num w:numId="20">
    <w:abstractNumId w:val="16"/>
  </w:num>
  <w:num w:numId="21">
    <w:abstractNumId w:val="9"/>
  </w:num>
  <w:num w:numId="22">
    <w:abstractNumId w:val="18"/>
  </w:num>
  <w:num w:numId="23">
    <w:abstractNumId w:val="21"/>
  </w:num>
  <w:num w:numId="24">
    <w:abstractNumId w:val="17"/>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聲高 裕治">
    <w15:presenceInfo w15:providerId="Windows Live" w15:userId="983b8e3dcd64b8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hideSpellingErrors/>
  <w:activeWritingStyle w:appName="MSWord" w:lang="en-US" w:vendorID="64" w:dllVersion="0" w:nlCheck="1" w:checkStyle="0"/>
  <w:activeWritingStyle w:appName="MSWord" w:lang="ja-JP" w:vendorID="64" w:dllVersion="0" w:nlCheck="1" w:checkStyle="1"/>
  <w:activeWritingStyle w:appName="MSWord" w:lang="en-US" w:vendorID="64" w:dllVersion="4096" w:nlCheck="1" w:checkStyle="0"/>
  <w:activeWritingStyle w:appName="MSWord" w:lang="ja-JP" w:vendorID="64" w:dllVersion="6" w:nlCheck="1" w:checkStyle="1"/>
  <w:activeWritingStyle w:appName="MSWord" w:lang="en-US" w:vendorID="64" w:dllVersion="6" w:nlCheck="1" w:checkStyle="1"/>
  <w:proofState w:spelling="clean" w:grammar="clean"/>
  <w:trackRevisions/>
  <w:defaultTabStop w:val="840"/>
  <w:drawingGridHorizontalSpacing w:val="105"/>
  <w:displayHorizontalDrawingGridEvery w:val="0"/>
  <w:displayVerticalDrawingGridEvery w:val="2"/>
  <w:characterSpacingControl w:val="compressPunctuation"/>
  <w:hdrShapeDefaults>
    <o:shapedefaults v:ext="edit" spidmax="2050" style="mso-position-vertical-relative:line" fill="f" fillcolor="white">
      <v:fill color="white" on="f"/>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06"/>
    <w:rsid w:val="00000239"/>
    <w:rsid w:val="000002F3"/>
    <w:rsid w:val="00000963"/>
    <w:rsid w:val="00001342"/>
    <w:rsid w:val="00001B4C"/>
    <w:rsid w:val="00002260"/>
    <w:rsid w:val="00002AE1"/>
    <w:rsid w:val="00002FAD"/>
    <w:rsid w:val="00003268"/>
    <w:rsid w:val="000034CB"/>
    <w:rsid w:val="000039CF"/>
    <w:rsid w:val="00003F0D"/>
    <w:rsid w:val="000043F5"/>
    <w:rsid w:val="00004A69"/>
    <w:rsid w:val="000063B6"/>
    <w:rsid w:val="00006972"/>
    <w:rsid w:val="00006AF8"/>
    <w:rsid w:val="00006F55"/>
    <w:rsid w:val="00006FB8"/>
    <w:rsid w:val="0000764A"/>
    <w:rsid w:val="00007F79"/>
    <w:rsid w:val="000102A7"/>
    <w:rsid w:val="0001036E"/>
    <w:rsid w:val="0001071C"/>
    <w:rsid w:val="00010D6F"/>
    <w:rsid w:val="00010DA7"/>
    <w:rsid w:val="00011547"/>
    <w:rsid w:val="000115C8"/>
    <w:rsid w:val="00011CE6"/>
    <w:rsid w:val="00012A2E"/>
    <w:rsid w:val="00012A57"/>
    <w:rsid w:val="00012ADE"/>
    <w:rsid w:val="0001305B"/>
    <w:rsid w:val="00013742"/>
    <w:rsid w:val="0001381C"/>
    <w:rsid w:val="0001403E"/>
    <w:rsid w:val="000147F4"/>
    <w:rsid w:val="000148EB"/>
    <w:rsid w:val="00015A74"/>
    <w:rsid w:val="00015D45"/>
    <w:rsid w:val="0001781A"/>
    <w:rsid w:val="00017CC4"/>
    <w:rsid w:val="00017E6C"/>
    <w:rsid w:val="000202D9"/>
    <w:rsid w:val="00020B3E"/>
    <w:rsid w:val="00020EC7"/>
    <w:rsid w:val="00020F41"/>
    <w:rsid w:val="000222D2"/>
    <w:rsid w:val="00022B4D"/>
    <w:rsid w:val="00022DDC"/>
    <w:rsid w:val="00022E60"/>
    <w:rsid w:val="00023CF8"/>
    <w:rsid w:val="00024563"/>
    <w:rsid w:val="00025189"/>
    <w:rsid w:val="0002524C"/>
    <w:rsid w:val="000255DB"/>
    <w:rsid w:val="000259AC"/>
    <w:rsid w:val="00026138"/>
    <w:rsid w:val="00026224"/>
    <w:rsid w:val="0002640A"/>
    <w:rsid w:val="0002686D"/>
    <w:rsid w:val="00026F29"/>
    <w:rsid w:val="00027208"/>
    <w:rsid w:val="0002720E"/>
    <w:rsid w:val="0002743A"/>
    <w:rsid w:val="00027638"/>
    <w:rsid w:val="00027D74"/>
    <w:rsid w:val="00030183"/>
    <w:rsid w:val="00030A42"/>
    <w:rsid w:val="00030E19"/>
    <w:rsid w:val="000317A6"/>
    <w:rsid w:val="00031A81"/>
    <w:rsid w:val="000326BC"/>
    <w:rsid w:val="000327B1"/>
    <w:rsid w:val="00033658"/>
    <w:rsid w:val="00033FD8"/>
    <w:rsid w:val="00034067"/>
    <w:rsid w:val="00034091"/>
    <w:rsid w:val="000342E8"/>
    <w:rsid w:val="00034D1B"/>
    <w:rsid w:val="000352CD"/>
    <w:rsid w:val="000352E7"/>
    <w:rsid w:val="000355CF"/>
    <w:rsid w:val="00035CC2"/>
    <w:rsid w:val="000361C5"/>
    <w:rsid w:val="000365BA"/>
    <w:rsid w:val="00040923"/>
    <w:rsid w:val="00040A71"/>
    <w:rsid w:val="0004122D"/>
    <w:rsid w:val="00042341"/>
    <w:rsid w:val="0004249C"/>
    <w:rsid w:val="00042683"/>
    <w:rsid w:val="000427AC"/>
    <w:rsid w:val="000427BC"/>
    <w:rsid w:val="00043890"/>
    <w:rsid w:val="00043F71"/>
    <w:rsid w:val="0004429D"/>
    <w:rsid w:val="00045943"/>
    <w:rsid w:val="00045996"/>
    <w:rsid w:val="00045F4B"/>
    <w:rsid w:val="00046AF1"/>
    <w:rsid w:val="0004722F"/>
    <w:rsid w:val="0004768D"/>
    <w:rsid w:val="00047878"/>
    <w:rsid w:val="00047BFE"/>
    <w:rsid w:val="00047DAA"/>
    <w:rsid w:val="000503EA"/>
    <w:rsid w:val="00050458"/>
    <w:rsid w:val="00050670"/>
    <w:rsid w:val="00050823"/>
    <w:rsid w:val="00051059"/>
    <w:rsid w:val="000511C7"/>
    <w:rsid w:val="000512AF"/>
    <w:rsid w:val="000513B5"/>
    <w:rsid w:val="000516B6"/>
    <w:rsid w:val="00051E7A"/>
    <w:rsid w:val="00052674"/>
    <w:rsid w:val="00052739"/>
    <w:rsid w:val="00052807"/>
    <w:rsid w:val="00052A54"/>
    <w:rsid w:val="00052B65"/>
    <w:rsid w:val="00053100"/>
    <w:rsid w:val="0005376A"/>
    <w:rsid w:val="000541B4"/>
    <w:rsid w:val="000559EF"/>
    <w:rsid w:val="00055FA8"/>
    <w:rsid w:val="0005620F"/>
    <w:rsid w:val="0005627D"/>
    <w:rsid w:val="00057231"/>
    <w:rsid w:val="00057B89"/>
    <w:rsid w:val="00057C89"/>
    <w:rsid w:val="00060BBB"/>
    <w:rsid w:val="00061965"/>
    <w:rsid w:val="00062154"/>
    <w:rsid w:val="00062465"/>
    <w:rsid w:val="000626A3"/>
    <w:rsid w:val="00062AEB"/>
    <w:rsid w:val="00062E99"/>
    <w:rsid w:val="000639CF"/>
    <w:rsid w:val="00063B96"/>
    <w:rsid w:val="00063C69"/>
    <w:rsid w:val="00064430"/>
    <w:rsid w:val="00064FC2"/>
    <w:rsid w:val="00065252"/>
    <w:rsid w:val="0006556A"/>
    <w:rsid w:val="0006675C"/>
    <w:rsid w:val="00066762"/>
    <w:rsid w:val="00066AD5"/>
    <w:rsid w:val="00066D88"/>
    <w:rsid w:val="00067AE8"/>
    <w:rsid w:val="00070580"/>
    <w:rsid w:val="00070AAD"/>
    <w:rsid w:val="0007164A"/>
    <w:rsid w:val="00071E7F"/>
    <w:rsid w:val="00072486"/>
    <w:rsid w:val="000724AF"/>
    <w:rsid w:val="000726DF"/>
    <w:rsid w:val="00073443"/>
    <w:rsid w:val="0007368A"/>
    <w:rsid w:val="0007406C"/>
    <w:rsid w:val="00074436"/>
    <w:rsid w:val="00074556"/>
    <w:rsid w:val="0007474F"/>
    <w:rsid w:val="00074C36"/>
    <w:rsid w:val="00074E70"/>
    <w:rsid w:val="00075828"/>
    <w:rsid w:val="0007693B"/>
    <w:rsid w:val="000769A0"/>
    <w:rsid w:val="00076DE5"/>
    <w:rsid w:val="0007762D"/>
    <w:rsid w:val="00080878"/>
    <w:rsid w:val="00082702"/>
    <w:rsid w:val="000827A1"/>
    <w:rsid w:val="00082907"/>
    <w:rsid w:val="00082965"/>
    <w:rsid w:val="00082EF0"/>
    <w:rsid w:val="0008693E"/>
    <w:rsid w:val="00086A7B"/>
    <w:rsid w:val="00086E05"/>
    <w:rsid w:val="000875CF"/>
    <w:rsid w:val="00090FF2"/>
    <w:rsid w:val="00091396"/>
    <w:rsid w:val="00092855"/>
    <w:rsid w:val="000928F5"/>
    <w:rsid w:val="000934D7"/>
    <w:rsid w:val="00093E47"/>
    <w:rsid w:val="00095399"/>
    <w:rsid w:val="00096759"/>
    <w:rsid w:val="0009690B"/>
    <w:rsid w:val="00096AA8"/>
    <w:rsid w:val="00096EED"/>
    <w:rsid w:val="000972BF"/>
    <w:rsid w:val="00097427"/>
    <w:rsid w:val="000A06FD"/>
    <w:rsid w:val="000A0734"/>
    <w:rsid w:val="000A180F"/>
    <w:rsid w:val="000A1D40"/>
    <w:rsid w:val="000A2339"/>
    <w:rsid w:val="000A2C8F"/>
    <w:rsid w:val="000A452B"/>
    <w:rsid w:val="000A45EE"/>
    <w:rsid w:val="000A6197"/>
    <w:rsid w:val="000A79FE"/>
    <w:rsid w:val="000B07F0"/>
    <w:rsid w:val="000B0B72"/>
    <w:rsid w:val="000B1182"/>
    <w:rsid w:val="000B12BA"/>
    <w:rsid w:val="000B1504"/>
    <w:rsid w:val="000B1B33"/>
    <w:rsid w:val="000B23D3"/>
    <w:rsid w:val="000B2946"/>
    <w:rsid w:val="000B29A2"/>
    <w:rsid w:val="000B2A6E"/>
    <w:rsid w:val="000B2C2E"/>
    <w:rsid w:val="000B3457"/>
    <w:rsid w:val="000B3713"/>
    <w:rsid w:val="000B4436"/>
    <w:rsid w:val="000B482D"/>
    <w:rsid w:val="000B4AEE"/>
    <w:rsid w:val="000B4DC8"/>
    <w:rsid w:val="000B4DD2"/>
    <w:rsid w:val="000B5B0D"/>
    <w:rsid w:val="000B5F93"/>
    <w:rsid w:val="000B6434"/>
    <w:rsid w:val="000B655E"/>
    <w:rsid w:val="000B7283"/>
    <w:rsid w:val="000B75EC"/>
    <w:rsid w:val="000B7819"/>
    <w:rsid w:val="000B7D0E"/>
    <w:rsid w:val="000C01B3"/>
    <w:rsid w:val="000C031B"/>
    <w:rsid w:val="000C0E58"/>
    <w:rsid w:val="000C1519"/>
    <w:rsid w:val="000C1966"/>
    <w:rsid w:val="000C1A32"/>
    <w:rsid w:val="000C2006"/>
    <w:rsid w:val="000C215B"/>
    <w:rsid w:val="000C2390"/>
    <w:rsid w:val="000C2CE6"/>
    <w:rsid w:val="000C3125"/>
    <w:rsid w:val="000C373F"/>
    <w:rsid w:val="000C3F66"/>
    <w:rsid w:val="000C43B2"/>
    <w:rsid w:val="000C4555"/>
    <w:rsid w:val="000C461A"/>
    <w:rsid w:val="000C4814"/>
    <w:rsid w:val="000C4A79"/>
    <w:rsid w:val="000C4F75"/>
    <w:rsid w:val="000C56B5"/>
    <w:rsid w:val="000C602D"/>
    <w:rsid w:val="000C69DF"/>
    <w:rsid w:val="000C6B62"/>
    <w:rsid w:val="000D167B"/>
    <w:rsid w:val="000D1AB7"/>
    <w:rsid w:val="000D2013"/>
    <w:rsid w:val="000D2C4E"/>
    <w:rsid w:val="000D33BB"/>
    <w:rsid w:val="000D479A"/>
    <w:rsid w:val="000D47F5"/>
    <w:rsid w:val="000D48BC"/>
    <w:rsid w:val="000D4A24"/>
    <w:rsid w:val="000D63EA"/>
    <w:rsid w:val="000D686E"/>
    <w:rsid w:val="000D6B92"/>
    <w:rsid w:val="000D7A5C"/>
    <w:rsid w:val="000D7E88"/>
    <w:rsid w:val="000E036C"/>
    <w:rsid w:val="000E0585"/>
    <w:rsid w:val="000E0947"/>
    <w:rsid w:val="000E0E3C"/>
    <w:rsid w:val="000E1214"/>
    <w:rsid w:val="000E196C"/>
    <w:rsid w:val="000E1D80"/>
    <w:rsid w:val="000E2001"/>
    <w:rsid w:val="000E2C91"/>
    <w:rsid w:val="000E35CA"/>
    <w:rsid w:val="000E4322"/>
    <w:rsid w:val="000E4C14"/>
    <w:rsid w:val="000E5492"/>
    <w:rsid w:val="000E555F"/>
    <w:rsid w:val="000E5712"/>
    <w:rsid w:val="000E653F"/>
    <w:rsid w:val="000E66CE"/>
    <w:rsid w:val="000E6784"/>
    <w:rsid w:val="000E68D8"/>
    <w:rsid w:val="000E6A72"/>
    <w:rsid w:val="000E6DA4"/>
    <w:rsid w:val="000E6DFA"/>
    <w:rsid w:val="000E73CD"/>
    <w:rsid w:val="000E74EE"/>
    <w:rsid w:val="000E75E2"/>
    <w:rsid w:val="000F02DA"/>
    <w:rsid w:val="000F1959"/>
    <w:rsid w:val="000F1EE7"/>
    <w:rsid w:val="000F2116"/>
    <w:rsid w:val="000F23D6"/>
    <w:rsid w:val="000F27E3"/>
    <w:rsid w:val="000F2DDF"/>
    <w:rsid w:val="000F33C6"/>
    <w:rsid w:val="000F34A4"/>
    <w:rsid w:val="000F4109"/>
    <w:rsid w:val="000F4DC6"/>
    <w:rsid w:val="000F4F51"/>
    <w:rsid w:val="000F5B32"/>
    <w:rsid w:val="000F602F"/>
    <w:rsid w:val="000F63E3"/>
    <w:rsid w:val="000F6C0A"/>
    <w:rsid w:val="000F6C34"/>
    <w:rsid w:val="000F7702"/>
    <w:rsid w:val="001001A3"/>
    <w:rsid w:val="00100430"/>
    <w:rsid w:val="00100F48"/>
    <w:rsid w:val="00101239"/>
    <w:rsid w:val="00101876"/>
    <w:rsid w:val="00102857"/>
    <w:rsid w:val="0010288A"/>
    <w:rsid w:val="001029B7"/>
    <w:rsid w:val="00102B60"/>
    <w:rsid w:val="00103CEE"/>
    <w:rsid w:val="001054DB"/>
    <w:rsid w:val="00105547"/>
    <w:rsid w:val="00105A22"/>
    <w:rsid w:val="0010601D"/>
    <w:rsid w:val="001069A7"/>
    <w:rsid w:val="0010724B"/>
    <w:rsid w:val="001075C7"/>
    <w:rsid w:val="0011014B"/>
    <w:rsid w:val="001102C9"/>
    <w:rsid w:val="00110D67"/>
    <w:rsid w:val="00111556"/>
    <w:rsid w:val="001116A1"/>
    <w:rsid w:val="00111ABC"/>
    <w:rsid w:val="00111E87"/>
    <w:rsid w:val="00112A45"/>
    <w:rsid w:val="001131AD"/>
    <w:rsid w:val="001134F9"/>
    <w:rsid w:val="001136D4"/>
    <w:rsid w:val="0011446F"/>
    <w:rsid w:val="00114C22"/>
    <w:rsid w:val="0011511D"/>
    <w:rsid w:val="001154E8"/>
    <w:rsid w:val="001158FF"/>
    <w:rsid w:val="00115AEE"/>
    <w:rsid w:val="00115C9C"/>
    <w:rsid w:val="00116FFA"/>
    <w:rsid w:val="001170F8"/>
    <w:rsid w:val="00117119"/>
    <w:rsid w:val="001171FA"/>
    <w:rsid w:val="00117260"/>
    <w:rsid w:val="00117469"/>
    <w:rsid w:val="001175EC"/>
    <w:rsid w:val="00117709"/>
    <w:rsid w:val="00120561"/>
    <w:rsid w:val="00121379"/>
    <w:rsid w:val="0012171E"/>
    <w:rsid w:val="00121C67"/>
    <w:rsid w:val="00122BDC"/>
    <w:rsid w:val="00122F55"/>
    <w:rsid w:val="00123B9E"/>
    <w:rsid w:val="00123D7E"/>
    <w:rsid w:val="00124906"/>
    <w:rsid w:val="0012536F"/>
    <w:rsid w:val="00125926"/>
    <w:rsid w:val="00125A26"/>
    <w:rsid w:val="00125ADC"/>
    <w:rsid w:val="001265A0"/>
    <w:rsid w:val="00126B1F"/>
    <w:rsid w:val="00126BA8"/>
    <w:rsid w:val="00126C84"/>
    <w:rsid w:val="00126F92"/>
    <w:rsid w:val="00127062"/>
    <w:rsid w:val="001270E3"/>
    <w:rsid w:val="001275B7"/>
    <w:rsid w:val="00130F58"/>
    <w:rsid w:val="0013105E"/>
    <w:rsid w:val="00131413"/>
    <w:rsid w:val="001318B5"/>
    <w:rsid w:val="00131AF4"/>
    <w:rsid w:val="00131E5C"/>
    <w:rsid w:val="00132257"/>
    <w:rsid w:val="001340FF"/>
    <w:rsid w:val="0013483D"/>
    <w:rsid w:val="00134930"/>
    <w:rsid w:val="001349F3"/>
    <w:rsid w:val="00134F61"/>
    <w:rsid w:val="00135256"/>
    <w:rsid w:val="001352AD"/>
    <w:rsid w:val="001359CB"/>
    <w:rsid w:val="00135B71"/>
    <w:rsid w:val="001362BC"/>
    <w:rsid w:val="001363E3"/>
    <w:rsid w:val="00136BAD"/>
    <w:rsid w:val="00136D01"/>
    <w:rsid w:val="001376E3"/>
    <w:rsid w:val="00137B55"/>
    <w:rsid w:val="001408A6"/>
    <w:rsid w:val="001410FC"/>
    <w:rsid w:val="00141D67"/>
    <w:rsid w:val="00141FDF"/>
    <w:rsid w:val="00142180"/>
    <w:rsid w:val="0014254C"/>
    <w:rsid w:val="00142956"/>
    <w:rsid w:val="001435BC"/>
    <w:rsid w:val="00143D44"/>
    <w:rsid w:val="0014511D"/>
    <w:rsid w:val="00146271"/>
    <w:rsid w:val="00146323"/>
    <w:rsid w:val="00147AF7"/>
    <w:rsid w:val="001500DF"/>
    <w:rsid w:val="00150998"/>
    <w:rsid w:val="001518B4"/>
    <w:rsid w:val="00151A8D"/>
    <w:rsid w:val="0015201C"/>
    <w:rsid w:val="00152965"/>
    <w:rsid w:val="00152988"/>
    <w:rsid w:val="001529DA"/>
    <w:rsid w:val="00152C1C"/>
    <w:rsid w:val="00152D1F"/>
    <w:rsid w:val="0015303D"/>
    <w:rsid w:val="0015527F"/>
    <w:rsid w:val="0015565B"/>
    <w:rsid w:val="00156E08"/>
    <w:rsid w:val="0015739C"/>
    <w:rsid w:val="00160039"/>
    <w:rsid w:val="0016064F"/>
    <w:rsid w:val="00160DFA"/>
    <w:rsid w:val="00161AD1"/>
    <w:rsid w:val="00161C4F"/>
    <w:rsid w:val="00161DF7"/>
    <w:rsid w:val="00161F81"/>
    <w:rsid w:val="00162892"/>
    <w:rsid w:val="00164295"/>
    <w:rsid w:val="00164F97"/>
    <w:rsid w:val="001654B4"/>
    <w:rsid w:val="0016550A"/>
    <w:rsid w:val="0016569F"/>
    <w:rsid w:val="00165DC7"/>
    <w:rsid w:val="00166058"/>
    <w:rsid w:val="0016621F"/>
    <w:rsid w:val="001663E6"/>
    <w:rsid w:val="001675C1"/>
    <w:rsid w:val="001702AB"/>
    <w:rsid w:val="00170952"/>
    <w:rsid w:val="0017151A"/>
    <w:rsid w:val="0017271D"/>
    <w:rsid w:val="0017375E"/>
    <w:rsid w:val="0017376F"/>
    <w:rsid w:val="00173A02"/>
    <w:rsid w:val="00173B84"/>
    <w:rsid w:val="001740D9"/>
    <w:rsid w:val="00174394"/>
    <w:rsid w:val="00174CEF"/>
    <w:rsid w:val="001765A0"/>
    <w:rsid w:val="00177387"/>
    <w:rsid w:val="00177BDF"/>
    <w:rsid w:val="00180809"/>
    <w:rsid w:val="00180D44"/>
    <w:rsid w:val="00181416"/>
    <w:rsid w:val="001814C2"/>
    <w:rsid w:val="00182502"/>
    <w:rsid w:val="00182AC1"/>
    <w:rsid w:val="001836FB"/>
    <w:rsid w:val="001839D1"/>
    <w:rsid w:val="001848D5"/>
    <w:rsid w:val="00185AEC"/>
    <w:rsid w:val="00185EEC"/>
    <w:rsid w:val="00185EF3"/>
    <w:rsid w:val="00186579"/>
    <w:rsid w:val="00186B17"/>
    <w:rsid w:val="001873B5"/>
    <w:rsid w:val="00187CAD"/>
    <w:rsid w:val="001907E7"/>
    <w:rsid w:val="0019081D"/>
    <w:rsid w:val="00190C7E"/>
    <w:rsid w:val="001932DA"/>
    <w:rsid w:val="0019339D"/>
    <w:rsid w:val="0019465B"/>
    <w:rsid w:val="00194B1F"/>
    <w:rsid w:val="00194C40"/>
    <w:rsid w:val="001950CB"/>
    <w:rsid w:val="001959B6"/>
    <w:rsid w:val="00195BAB"/>
    <w:rsid w:val="00197214"/>
    <w:rsid w:val="00197313"/>
    <w:rsid w:val="0019776B"/>
    <w:rsid w:val="001A1A9A"/>
    <w:rsid w:val="001A2007"/>
    <w:rsid w:val="001A2A91"/>
    <w:rsid w:val="001A2F4C"/>
    <w:rsid w:val="001A358D"/>
    <w:rsid w:val="001A3A78"/>
    <w:rsid w:val="001A3E1E"/>
    <w:rsid w:val="001A4F3C"/>
    <w:rsid w:val="001A50F7"/>
    <w:rsid w:val="001A53F5"/>
    <w:rsid w:val="001A55A5"/>
    <w:rsid w:val="001A5CF8"/>
    <w:rsid w:val="001A5F21"/>
    <w:rsid w:val="001A619E"/>
    <w:rsid w:val="001A6ECA"/>
    <w:rsid w:val="001A6FDD"/>
    <w:rsid w:val="001A70AF"/>
    <w:rsid w:val="001B0A3D"/>
    <w:rsid w:val="001B0B07"/>
    <w:rsid w:val="001B19D7"/>
    <w:rsid w:val="001B1C40"/>
    <w:rsid w:val="001B1CBD"/>
    <w:rsid w:val="001B292E"/>
    <w:rsid w:val="001B3828"/>
    <w:rsid w:val="001B3C3C"/>
    <w:rsid w:val="001B43EE"/>
    <w:rsid w:val="001B4A65"/>
    <w:rsid w:val="001B51FB"/>
    <w:rsid w:val="001B5267"/>
    <w:rsid w:val="001B555B"/>
    <w:rsid w:val="001B58CC"/>
    <w:rsid w:val="001B5ED8"/>
    <w:rsid w:val="001B646E"/>
    <w:rsid w:val="001B75AB"/>
    <w:rsid w:val="001C0165"/>
    <w:rsid w:val="001C04E5"/>
    <w:rsid w:val="001C0E68"/>
    <w:rsid w:val="001C148F"/>
    <w:rsid w:val="001C1959"/>
    <w:rsid w:val="001C1A75"/>
    <w:rsid w:val="001C2E04"/>
    <w:rsid w:val="001C2EC6"/>
    <w:rsid w:val="001C358C"/>
    <w:rsid w:val="001C382E"/>
    <w:rsid w:val="001C3975"/>
    <w:rsid w:val="001C3E55"/>
    <w:rsid w:val="001C3EC8"/>
    <w:rsid w:val="001C416B"/>
    <w:rsid w:val="001C42D1"/>
    <w:rsid w:val="001C46AD"/>
    <w:rsid w:val="001C489C"/>
    <w:rsid w:val="001C5B36"/>
    <w:rsid w:val="001C5F17"/>
    <w:rsid w:val="001C69DF"/>
    <w:rsid w:val="001C6E2D"/>
    <w:rsid w:val="001C6F4F"/>
    <w:rsid w:val="001C6FD9"/>
    <w:rsid w:val="001C7BCE"/>
    <w:rsid w:val="001D04D6"/>
    <w:rsid w:val="001D102B"/>
    <w:rsid w:val="001D119A"/>
    <w:rsid w:val="001D1CD0"/>
    <w:rsid w:val="001D352B"/>
    <w:rsid w:val="001D36C9"/>
    <w:rsid w:val="001D3A71"/>
    <w:rsid w:val="001D3D6A"/>
    <w:rsid w:val="001D4AA4"/>
    <w:rsid w:val="001D5176"/>
    <w:rsid w:val="001D573B"/>
    <w:rsid w:val="001D5CD4"/>
    <w:rsid w:val="001D5F63"/>
    <w:rsid w:val="001D69C6"/>
    <w:rsid w:val="001D6B12"/>
    <w:rsid w:val="001D7076"/>
    <w:rsid w:val="001E0156"/>
    <w:rsid w:val="001E02EA"/>
    <w:rsid w:val="001E038E"/>
    <w:rsid w:val="001E03B3"/>
    <w:rsid w:val="001E0E34"/>
    <w:rsid w:val="001E2600"/>
    <w:rsid w:val="001E2B25"/>
    <w:rsid w:val="001E564F"/>
    <w:rsid w:val="001E5E61"/>
    <w:rsid w:val="001E695B"/>
    <w:rsid w:val="001E6CE4"/>
    <w:rsid w:val="001E6EE0"/>
    <w:rsid w:val="001E784B"/>
    <w:rsid w:val="001E7911"/>
    <w:rsid w:val="001E7AFA"/>
    <w:rsid w:val="001F014D"/>
    <w:rsid w:val="001F094B"/>
    <w:rsid w:val="001F0CA5"/>
    <w:rsid w:val="001F0EA9"/>
    <w:rsid w:val="001F1C1F"/>
    <w:rsid w:val="001F29D0"/>
    <w:rsid w:val="001F369F"/>
    <w:rsid w:val="001F46AC"/>
    <w:rsid w:val="001F57D3"/>
    <w:rsid w:val="001F6264"/>
    <w:rsid w:val="001F65F7"/>
    <w:rsid w:val="001F7CAA"/>
    <w:rsid w:val="002000E6"/>
    <w:rsid w:val="00200ECF"/>
    <w:rsid w:val="00201937"/>
    <w:rsid w:val="00201999"/>
    <w:rsid w:val="00201D67"/>
    <w:rsid w:val="0020245B"/>
    <w:rsid w:val="00204F95"/>
    <w:rsid w:val="002051A6"/>
    <w:rsid w:val="0020584F"/>
    <w:rsid w:val="002061A9"/>
    <w:rsid w:val="00206467"/>
    <w:rsid w:val="002066ED"/>
    <w:rsid w:val="00206CF5"/>
    <w:rsid w:val="00206ECA"/>
    <w:rsid w:val="0021001C"/>
    <w:rsid w:val="00210043"/>
    <w:rsid w:val="00210734"/>
    <w:rsid w:val="00210B92"/>
    <w:rsid w:val="00211762"/>
    <w:rsid w:val="00211852"/>
    <w:rsid w:val="002119E9"/>
    <w:rsid w:val="002121D5"/>
    <w:rsid w:val="0021289E"/>
    <w:rsid w:val="002128C4"/>
    <w:rsid w:val="00212EAE"/>
    <w:rsid w:val="002137B1"/>
    <w:rsid w:val="00213C47"/>
    <w:rsid w:val="00213FFB"/>
    <w:rsid w:val="00215386"/>
    <w:rsid w:val="00215806"/>
    <w:rsid w:val="00215965"/>
    <w:rsid w:val="002167B6"/>
    <w:rsid w:val="00217030"/>
    <w:rsid w:val="0021723B"/>
    <w:rsid w:val="00217577"/>
    <w:rsid w:val="00217B61"/>
    <w:rsid w:val="00217D33"/>
    <w:rsid w:val="00217EE4"/>
    <w:rsid w:val="002201F9"/>
    <w:rsid w:val="0022187A"/>
    <w:rsid w:val="00221AFD"/>
    <w:rsid w:val="00221BD6"/>
    <w:rsid w:val="00221D7B"/>
    <w:rsid w:val="00221DAD"/>
    <w:rsid w:val="00222028"/>
    <w:rsid w:val="00223117"/>
    <w:rsid w:val="00223344"/>
    <w:rsid w:val="0022362B"/>
    <w:rsid w:val="00223D08"/>
    <w:rsid w:val="0022404E"/>
    <w:rsid w:val="00224127"/>
    <w:rsid w:val="0022457A"/>
    <w:rsid w:val="0022479B"/>
    <w:rsid w:val="002247A7"/>
    <w:rsid w:val="00224F39"/>
    <w:rsid w:val="00225186"/>
    <w:rsid w:val="002253FC"/>
    <w:rsid w:val="00225F31"/>
    <w:rsid w:val="002261D5"/>
    <w:rsid w:val="00227938"/>
    <w:rsid w:val="00231179"/>
    <w:rsid w:val="00231FFE"/>
    <w:rsid w:val="0023252F"/>
    <w:rsid w:val="00232FDD"/>
    <w:rsid w:val="0023468C"/>
    <w:rsid w:val="00235596"/>
    <w:rsid w:val="00235D49"/>
    <w:rsid w:val="0023609F"/>
    <w:rsid w:val="00240571"/>
    <w:rsid w:val="00240687"/>
    <w:rsid w:val="00241669"/>
    <w:rsid w:val="00241B62"/>
    <w:rsid w:val="002421D1"/>
    <w:rsid w:val="00242244"/>
    <w:rsid w:val="00242CC7"/>
    <w:rsid w:val="00244534"/>
    <w:rsid w:val="00244995"/>
    <w:rsid w:val="00244D9B"/>
    <w:rsid w:val="00246317"/>
    <w:rsid w:val="00246ED7"/>
    <w:rsid w:val="00246FEF"/>
    <w:rsid w:val="00247449"/>
    <w:rsid w:val="00247EBA"/>
    <w:rsid w:val="002505EC"/>
    <w:rsid w:val="00252307"/>
    <w:rsid w:val="0025245A"/>
    <w:rsid w:val="00252858"/>
    <w:rsid w:val="002531B3"/>
    <w:rsid w:val="00253252"/>
    <w:rsid w:val="002534DF"/>
    <w:rsid w:val="002537CA"/>
    <w:rsid w:val="00253C01"/>
    <w:rsid w:val="0025433D"/>
    <w:rsid w:val="002549CA"/>
    <w:rsid w:val="00255D3D"/>
    <w:rsid w:val="002560C0"/>
    <w:rsid w:val="00257343"/>
    <w:rsid w:val="00257746"/>
    <w:rsid w:val="002578E1"/>
    <w:rsid w:val="00257AF0"/>
    <w:rsid w:val="00257B0C"/>
    <w:rsid w:val="00257BAA"/>
    <w:rsid w:val="002601B6"/>
    <w:rsid w:val="00260413"/>
    <w:rsid w:val="0026155B"/>
    <w:rsid w:val="00261851"/>
    <w:rsid w:val="00261943"/>
    <w:rsid w:val="00261A0C"/>
    <w:rsid w:val="00261C02"/>
    <w:rsid w:val="0026202F"/>
    <w:rsid w:val="002626B9"/>
    <w:rsid w:val="00262E2A"/>
    <w:rsid w:val="00262FA9"/>
    <w:rsid w:val="0026305C"/>
    <w:rsid w:val="002631FC"/>
    <w:rsid w:val="002632CF"/>
    <w:rsid w:val="0026391C"/>
    <w:rsid w:val="0026395C"/>
    <w:rsid w:val="00264A3D"/>
    <w:rsid w:val="00264AE6"/>
    <w:rsid w:val="0026503D"/>
    <w:rsid w:val="00265C30"/>
    <w:rsid w:val="00265E7D"/>
    <w:rsid w:val="0026617E"/>
    <w:rsid w:val="00266619"/>
    <w:rsid w:val="0026686C"/>
    <w:rsid w:val="00267A54"/>
    <w:rsid w:val="002715F8"/>
    <w:rsid w:val="00271CDD"/>
    <w:rsid w:val="00271EBA"/>
    <w:rsid w:val="002728F3"/>
    <w:rsid w:val="00274FE8"/>
    <w:rsid w:val="00275023"/>
    <w:rsid w:val="0027595D"/>
    <w:rsid w:val="00275D1C"/>
    <w:rsid w:val="00276614"/>
    <w:rsid w:val="002771D4"/>
    <w:rsid w:val="0027722C"/>
    <w:rsid w:val="00277321"/>
    <w:rsid w:val="002775CC"/>
    <w:rsid w:val="002777E4"/>
    <w:rsid w:val="00277B1A"/>
    <w:rsid w:val="00280156"/>
    <w:rsid w:val="00280420"/>
    <w:rsid w:val="00280586"/>
    <w:rsid w:val="002805CA"/>
    <w:rsid w:val="00280A90"/>
    <w:rsid w:val="00280D0B"/>
    <w:rsid w:val="00280F00"/>
    <w:rsid w:val="0028160B"/>
    <w:rsid w:val="0028190C"/>
    <w:rsid w:val="00281EA2"/>
    <w:rsid w:val="0028263F"/>
    <w:rsid w:val="00282C20"/>
    <w:rsid w:val="00282CF4"/>
    <w:rsid w:val="00283103"/>
    <w:rsid w:val="00283270"/>
    <w:rsid w:val="0028338F"/>
    <w:rsid w:val="002842C0"/>
    <w:rsid w:val="0028565C"/>
    <w:rsid w:val="0028585C"/>
    <w:rsid w:val="00285B96"/>
    <w:rsid w:val="00286859"/>
    <w:rsid w:val="002868F2"/>
    <w:rsid w:val="00286CE8"/>
    <w:rsid w:val="00286D06"/>
    <w:rsid w:val="00287E41"/>
    <w:rsid w:val="00287E46"/>
    <w:rsid w:val="00290A09"/>
    <w:rsid w:val="00291048"/>
    <w:rsid w:val="002918DC"/>
    <w:rsid w:val="00291B32"/>
    <w:rsid w:val="00292E22"/>
    <w:rsid w:val="0029335E"/>
    <w:rsid w:val="0029433E"/>
    <w:rsid w:val="00294EFE"/>
    <w:rsid w:val="00295418"/>
    <w:rsid w:val="00295AD6"/>
    <w:rsid w:val="002965EF"/>
    <w:rsid w:val="00296B33"/>
    <w:rsid w:val="002971AE"/>
    <w:rsid w:val="0029780F"/>
    <w:rsid w:val="00297C04"/>
    <w:rsid w:val="002A0801"/>
    <w:rsid w:val="002A097C"/>
    <w:rsid w:val="002A0BB0"/>
    <w:rsid w:val="002A0DDD"/>
    <w:rsid w:val="002A1029"/>
    <w:rsid w:val="002A144D"/>
    <w:rsid w:val="002A26BE"/>
    <w:rsid w:val="002A3267"/>
    <w:rsid w:val="002A35B7"/>
    <w:rsid w:val="002A3B8B"/>
    <w:rsid w:val="002A3E46"/>
    <w:rsid w:val="002A3E85"/>
    <w:rsid w:val="002A539D"/>
    <w:rsid w:val="002A56FE"/>
    <w:rsid w:val="002A5958"/>
    <w:rsid w:val="002A5DA0"/>
    <w:rsid w:val="002A6357"/>
    <w:rsid w:val="002A67AE"/>
    <w:rsid w:val="002A73FF"/>
    <w:rsid w:val="002A75A5"/>
    <w:rsid w:val="002A76C1"/>
    <w:rsid w:val="002A77F0"/>
    <w:rsid w:val="002B0CE0"/>
    <w:rsid w:val="002B1002"/>
    <w:rsid w:val="002B1112"/>
    <w:rsid w:val="002B131E"/>
    <w:rsid w:val="002B1B2B"/>
    <w:rsid w:val="002B238F"/>
    <w:rsid w:val="002B26DF"/>
    <w:rsid w:val="002B2F95"/>
    <w:rsid w:val="002B3009"/>
    <w:rsid w:val="002B421E"/>
    <w:rsid w:val="002B5041"/>
    <w:rsid w:val="002B5387"/>
    <w:rsid w:val="002B575F"/>
    <w:rsid w:val="002B5D70"/>
    <w:rsid w:val="002B643E"/>
    <w:rsid w:val="002B6796"/>
    <w:rsid w:val="002B6A2A"/>
    <w:rsid w:val="002B7472"/>
    <w:rsid w:val="002B7CAB"/>
    <w:rsid w:val="002C02FC"/>
    <w:rsid w:val="002C0565"/>
    <w:rsid w:val="002C080C"/>
    <w:rsid w:val="002C0BF3"/>
    <w:rsid w:val="002C0E9A"/>
    <w:rsid w:val="002C15EE"/>
    <w:rsid w:val="002C190E"/>
    <w:rsid w:val="002C1C3C"/>
    <w:rsid w:val="002C29E2"/>
    <w:rsid w:val="002C335F"/>
    <w:rsid w:val="002C33CC"/>
    <w:rsid w:val="002C49DF"/>
    <w:rsid w:val="002C4B42"/>
    <w:rsid w:val="002C5838"/>
    <w:rsid w:val="002C5A4B"/>
    <w:rsid w:val="002C5F5F"/>
    <w:rsid w:val="002C63C0"/>
    <w:rsid w:val="002C6E46"/>
    <w:rsid w:val="002C6E47"/>
    <w:rsid w:val="002C6FDF"/>
    <w:rsid w:val="002C7560"/>
    <w:rsid w:val="002C783F"/>
    <w:rsid w:val="002C7A0E"/>
    <w:rsid w:val="002C7E11"/>
    <w:rsid w:val="002C7F58"/>
    <w:rsid w:val="002D0507"/>
    <w:rsid w:val="002D0790"/>
    <w:rsid w:val="002D0A8F"/>
    <w:rsid w:val="002D0ABF"/>
    <w:rsid w:val="002D124F"/>
    <w:rsid w:val="002D2031"/>
    <w:rsid w:val="002D2138"/>
    <w:rsid w:val="002D24FB"/>
    <w:rsid w:val="002D25C2"/>
    <w:rsid w:val="002D3EA7"/>
    <w:rsid w:val="002D3F3C"/>
    <w:rsid w:val="002D4168"/>
    <w:rsid w:val="002D4307"/>
    <w:rsid w:val="002D51F5"/>
    <w:rsid w:val="002D5720"/>
    <w:rsid w:val="002D6596"/>
    <w:rsid w:val="002D66A2"/>
    <w:rsid w:val="002D6725"/>
    <w:rsid w:val="002D68AC"/>
    <w:rsid w:val="002D6ADC"/>
    <w:rsid w:val="002D6D82"/>
    <w:rsid w:val="002D7295"/>
    <w:rsid w:val="002D73FB"/>
    <w:rsid w:val="002E004D"/>
    <w:rsid w:val="002E0B44"/>
    <w:rsid w:val="002E1116"/>
    <w:rsid w:val="002E1C62"/>
    <w:rsid w:val="002E249F"/>
    <w:rsid w:val="002E2A68"/>
    <w:rsid w:val="002E3D68"/>
    <w:rsid w:val="002E4947"/>
    <w:rsid w:val="002E5356"/>
    <w:rsid w:val="002E5DBE"/>
    <w:rsid w:val="002E60B6"/>
    <w:rsid w:val="002E70C4"/>
    <w:rsid w:val="002E7462"/>
    <w:rsid w:val="002E77EC"/>
    <w:rsid w:val="002E7CAE"/>
    <w:rsid w:val="002F0C15"/>
    <w:rsid w:val="002F0E81"/>
    <w:rsid w:val="002F0ECA"/>
    <w:rsid w:val="002F14DF"/>
    <w:rsid w:val="002F1F2E"/>
    <w:rsid w:val="002F2D39"/>
    <w:rsid w:val="002F2F91"/>
    <w:rsid w:val="002F408A"/>
    <w:rsid w:val="002F4456"/>
    <w:rsid w:val="002F5217"/>
    <w:rsid w:val="002F55D6"/>
    <w:rsid w:val="002F58B0"/>
    <w:rsid w:val="002F5A96"/>
    <w:rsid w:val="002F61A7"/>
    <w:rsid w:val="002F6A74"/>
    <w:rsid w:val="002F7849"/>
    <w:rsid w:val="00300234"/>
    <w:rsid w:val="003004D1"/>
    <w:rsid w:val="003010FD"/>
    <w:rsid w:val="00301155"/>
    <w:rsid w:val="00301A36"/>
    <w:rsid w:val="00301AB6"/>
    <w:rsid w:val="003023EA"/>
    <w:rsid w:val="00302B1C"/>
    <w:rsid w:val="00302B5C"/>
    <w:rsid w:val="0030454C"/>
    <w:rsid w:val="00305658"/>
    <w:rsid w:val="003059EB"/>
    <w:rsid w:val="0030629D"/>
    <w:rsid w:val="00306547"/>
    <w:rsid w:val="00306F64"/>
    <w:rsid w:val="003077AF"/>
    <w:rsid w:val="00307DE7"/>
    <w:rsid w:val="00310571"/>
    <w:rsid w:val="003105BA"/>
    <w:rsid w:val="00310643"/>
    <w:rsid w:val="0031096D"/>
    <w:rsid w:val="00310C9A"/>
    <w:rsid w:val="00310CD4"/>
    <w:rsid w:val="00310FC5"/>
    <w:rsid w:val="00312193"/>
    <w:rsid w:val="00312316"/>
    <w:rsid w:val="00312520"/>
    <w:rsid w:val="00312EB8"/>
    <w:rsid w:val="00312F7F"/>
    <w:rsid w:val="003135CF"/>
    <w:rsid w:val="003137C7"/>
    <w:rsid w:val="00313CF1"/>
    <w:rsid w:val="0031462D"/>
    <w:rsid w:val="00315111"/>
    <w:rsid w:val="0031612E"/>
    <w:rsid w:val="003163E4"/>
    <w:rsid w:val="00316494"/>
    <w:rsid w:val="0031661B"/>
    <w:rsid w:val="003178C3"/>
    <w:rsid w:val="003207F5"/>
    <w:rsid w:val="00320CDB"/>
    <w:rsid w:val="0032118D"/>
    <w:rsid w:val="003217F5"/>
    <w:rsid w:val="00321E30"/>
    <w:rsid w:val="0032291E"/>
    <w:rsid w:val="003236D3"/>
    <w:rsid w:val="003239A6"/>
    <w:rsid w:val="003244D5"/>
    <w:rsid w:val="003248F5"/>
    <w:rsid w:val="0032495B"/>
    <w:rsid w:val="00324B4D"/>
    <w:rsid w:val="0032573A"/>
    <w:rsid w:val="003257DB"/>
    <w:rsid w:val="00327E53"/>
    <w:rsid w:val="0033036B"/>
    <w:rsid w:val="0033123E"/>
    <w:rsid w:val="00331252"/>
    <w:rsid w:val="00331B2B"/>
    <w:rsid w:val="0033270F"/>
    <w:rsid w:val="00332933"/>
    <w:rsid w:val="003337BB"/>
    <w:rsid w:val="00333C29"/>
    <w:rsid w:val="00333F40"/>
    <w:rsid w:val="003340B6"/>
    <w:rsid w:val="00334592"/>
    <w:rsid w:val="00334675"/>
    <w:rsid w:val="00335E2C"/>
    <w:rsid w:val="00336536"/>
    <w:rsid w:val="0034025F"/>
    <w:rsid w:val="0034057D"/>
    <w:rsid w:val="0034280C"/>
    <w:rsid w:val="00343363"/>
    <w:rsid w:val="003438E1"/>
    <w:rsid w:val="00344BF7"/>
    <w:rsid w:val="00344FD7"/>
    <w:rsid w:val="00345224"/>
    <w:rsid w:val="003462A2"/>
    <w:rsid w:val="00346C56"/>
    <w:rsid w:val="00347078"/>
    <w:rsid w:val="0034746B"/>
    <w:rsid w:val="003504B5"/>
    <w:rsid w:val="003505F8"/>
    <w:rsid w:val="0035083B"/>
    <w:rsid w:val="00350CB2"/>
    <w:rsid w:val="003510D4"/>
    <w:rsid w:val="003523EA"/>
    <w:rsid w:val="00352F8C"/>
    <w:rsid w:val="003535AE"/>
    <w:rsid w:val="00353883"/>
    <w:rsid w:val="00354033"/>
    <w:rsid w:val="0035483E"/>
    <w:rsid w:val="00354A3F"/>
    <w:rsid w:val="00354E36"/>
    <w:rsid w:val="0035502C"/>
    <w:rsid w:val="00356110"/>
    <w:rsid w:val="00356152"/>
    <w:rsid w:val="00356297"/>
    <w:rsid w:val="003564E5"/>
    <w:rsid w:val="00356CA3"/>
    <w:rsid w:val="0035704B"/>
    <w:rsid w:val="00357FE4"/>
    <w:rsid w:val="00360600"/>
    <w:rsid w:val="00361323"/>
    <w:rsid w:val="00362385"/>
    <w:rsid w:val="00362CCF"/>
    <w:rsid w:val="00363229"/>
    <w:rsid w:val="003636E9"/>
    <w:rsid w:val="00363BD4"/>
    <w:rsid w:val="00363FC2"/>
    <w:rsid w:val="003641C0"/>
    <w:rsid w:val="00364CEE"/>
    <w:rsid w:val="003650F8"/>
    <w:rsid w:val="00365738"/>
    <w:rsid w:val="0036585C"/>
    <w:rsid w:val="00365A3B"/>
    <w:rsid w:val="003661EB"/>
    <w:rsid w:val="00366253"/>
    <w:rsid w:val="003669DE"/>
    <w:rsid w:val="00366B04"/>
    <w:rsid w:val="00366D1C"/>
    <w:rsid w:val="00367C1E"/>
    <w:rsid w:val="0037037C"/>
    <w:rsid w:val="003705E5"/>
    <w:rsid w:val="00370864"/>
    <w:rsid w:val="003709D2"/>
    <w:rsid w:val="00370A6E"/>
    <w:rsid w:val="00371124"/>
    <w:rsid w:val="00371304"/>
    <w:rsid w:val="00371312"/>
    <w:rsid w:val="003715D5"/>
    <w:rsid w:val="00371C00"/>
    <w:rsid w:val="003722EC"/>
    <w:rsid w:val="00372665"/>
    <w:rsid w:val="003728A9"/>
    <w:rsid w:val="00373150"/>
    <w:rsid w:val="0037318F"/>
    <w:rsid w:val="00373254"/>
    <w:rsid w:val="0037434F"/>
    <w:rsid w:val="003746C5"/>
    <w:rsid w:val="00375902"/>
    <w:rsid w:val="00375CD1"/>
    <w:rsid w:val="00376774"/>
    <w:rsid w:val="003768C6"/>
    <w:rsid w:val="00376B8E"/>
    <w:rsid w:val="00377003"/>
    <w:rsid w:val="003771C7"/>
    <w:rsid w:val="00377852"/>
    <w:rsid w:val="00377C2C"/>
    <w:rsid w:val="00377F35"/>
    <w:rsid w:val="003800CB"/>
    <w:rsid w:val="003805A2"/>
    <w:rsid w:val="003805C6"/>
    <w:rsid w:val="0038140F"/>
    <w:rsid w:val="00381602"/>
    <w:rsid w:val="00381F04"/>
    <w:rsid w:val="00381F6F"/>
    <w:rsid w:val="00382C54"/>
    <w:rsid w:val="0038313B"/>
    <w:rsid w:val="0038481E"/>
    <w:rsid w:val="00384A67"/>
    <w:rsid w:val="00384E66"/>
    <w:rsid w:val="003853B3"/>
    <w:rsid w:val="003859C3"/>
    <w:rsid w:val="00385AFD"/>
    <w:rsid w:val="003862FD"/>
    <w:rsid w:val="00387087"/>
    <w:rsid w:val="00387761"/>
    <w:rsid w:val="003878B9"/>
    <w:rsid w:val="0039059D"/>
    <w:rsid w:val="003906F9"/>
    <w:rsid w:val="00390877"/>
    <w:rsid w:val="003917DD"/>
    <w:rsid w:val="00391944"/>
    <w:rsid w:val="0039277E"/>
    <w:rsid w:val="00393951"/>
    <w:rsid w:val="003944E7"/>
    <w:rsid w:val="0039467D"/>
    <w:rsid w:val="00396045"/>
    <w:rsid w:val="00396113"/>
    <w:rsid w:val="003964D3"/>
    <w:rsid w:val="0039742F"/>
    <w:rsid w:val="003975FC"/>
    <w:rsid w:val="003A0D71"/>
    <w:rsid w:val="003A1619"/>
    <w:rsid w:val="003A188E"/>
    <w:rsid w:val="003A1AFE"/>
    <w:rsid w:val="003A21AF"/>
    <w:rsid w:val="003A3EF9"/>
    <w:rsid w:val="003A437A"/>
    <w:rsid w:val="003A4705"/>
    <w:rsid w:val="003A4D8A"/>
    <w:rsid w:val="003A555C"/>
    <w:rsid w:val="003A5884"/>
    <w:rsid w:val="003A61EB"/>
    <w:rsid w:val="003A75A4"/>
    <w:rsid w:val="003B0D31"/>
    <w:rsid w:val="003B1319"/>
    <w:rsid w:val="003B1BE9"/>
    <w:rsid w:val="003B1ED0"/>
    <w:rsid w:val="003B20BC"/>
    <w:rsid w:val="003B2254"/>
    <w:rsid w:val="003B2286"/>
    <w:rsid w:val="003B341F"/>
    <w:rsid w:val="003B36D5"/>
    <w:rsid w:val="003B37C7"/>
    <w:rsid w:val="003B44F4"/>
    <w:rsid w:val="003B555F"/>
    <w:rsid w:val="003B5779"/>
    <w:rsid w:val="003B64FC"/>
    <w:rsid w:val="003B78B0"/>
    <w:rsid w:val="003C01F2"/>
    <w:rsid w:val="003C05D6"/>
    <w:rsid w:val="003C1E9D"/>
    <w:rsid w:val="003C207A"/>
    <w:rsid w:val="003C3973"/>
    <w:rsid w:val="003C4A59"/>
    <w:rsid w:val="003C4BD8"/>
    <w:rsid w:val="003C57B0"/>
    <w:rsid w:val="003C57B8"/>
    <w:rsid w:val="003C5D2B"/>
    <w:rsid w:val="003C5DB8"/>
    <w:rsid w:val="003C6048"/>
    <w:rsid w:val="003C6A52"/>
    <w:rsid w:val="003C6FD8"/>
    <w:rsid w:val="003C7118"/>
    <w:rsid w:val="003C755B"/>
    <w:rsid w:val="003C75F9"/>
    <w:rsid w:val="003D0611"/>
    <w:rsid w:val="003D13CB"/>
    <w:rsid w:val="003D21B9"/>
    <w:rsid w:val="003D24E1"/>
    <w:rsid w:val="003D2B3B"/>
    <w:rsid w:val="003D2C8A"/>
    <w:rsid w:val="003D3264"/>
    <w:rsid w:val="003D3456"/>
    <w:rsid w:val="003D3E16"/>
    <w:rsid w:val="003D40AA"/>
    <w:rsid w:val="003D4197"/>
    <w:rsid w:val="003D4C32"/>
    <w:rsid w:val="003D56E4"/>
    <w:rsid w:val="003D5828"/>
    <w:rsid w:val="003D5995"/>
    <w:rsid w:val="003D5DF9"/>
    <w:rsid w:val="003D6386"/>
    <w:rsid w:val="003D6766"/>
    <w:rsid w:val="003D72DE"/>
    <w:rsid w:val="003D74C0"/>
    <w:rsid w:val="003D7646"/>
    <w:rsid w:val="003D765E"/>
    <w:rsid w:val="003D7C35"/>
    <w:rsid w:val="003E0952"/>
    <w:rsid w:val="003E0E81"/>
    <w:rsid w:val="003E10F3"/>
    <w:rsid w:val="003E2CBB"/>
    <w:rsid w:val="003E2E66"/>
    <w:rsid w:val="003E349F"/>
    <w:rsid w:val="003E38DC"/>
    <w:rsid w:val="003E45A5"/>
    <w:rsid w:val="003E46D8"/>
    <w:rsid w:val="003E53D7"/>
    <w:rsid w:val="003E553E"/>
    <w:rsid w:val="003E575D"/>
    <w:rsid w:val="003E7139"/>
    <w:rsid w:val="003E7457"/>
    <w:rsid w:val="003E757A"/>
    <w:rsid w:val="003E7585"/>
    <w:rsid w:val="003E799D"/>
    <w:rsid w:val="003F00CD"/>
    <w:rsid w:val="003F0B20"/>
    <w:rsid w:val="003F1265"/>
    <w:rsid w:val="003F127D"/>
    <w:rsid w:val="003F1297"/>
    <w:rsid w:val="003F1398"/>
    <w:rsid w:val="003F19BD"/>
    <w:rsid w:val="003F1EBE"/>
    <w:rsid w:val="003F20F3"/>
    <w:rsid w:val="003F2A8C"/>
    <w:rsid w:val="003F2B33"/>
    <w:rsid w:val="003F3015"/>
    <w:rsid w:val="003F4199"/>
    <w:rsid w:val="003F4212"/>
    <w:rsid w:val="003F585F"/>
    <w:rsid w:val="003F58F3"/>
    <w:rsid w:val="003F5BD6"/>
    <w:rsid w:val="003F6623"/>
    <w:rsid w:val="003F6A65"/>
    <w:rsid w:val="003F7116"/>
    <w:rsid w:val="003F75F1"/>
    <w:rsid w:val="003F779F"/>
    <w:rsid w:val="003F7D6E"/>
    <w:rsid w:val="0040052A"/>
    <w:rsid w:val="00400676"/>
    <w:rsid w:val="00401974"/>
    <w:rsid w:val="00402D9E"/>
    <w:rsid w:val="004034A5"/>
    <w:rsid w:val="00403839"/>
    <w:rsid w:val="004045ED"/>
    <w:rsid w:val="004046F0"/>
    <w:rsid w:val="00404A9C"/>
    <w:rsid w:val="00405220"/>
    <w:rsid w:val="004058C0"/>
    <w:rsid w:val="004059E2"/>
    <w:rsid w:val="00405F86"/>
    <w:rsid w:val="00406317"/>
    <w:rsid w:val="00406491"/>
    <w:rsid w:val="004066B0"/>
    <w:rsid w:val="004075B5"/>
    <w:rsid w:val="00410296"/>
    <w:rsid w:val="0041079C"/>
    <w:rsid w:val="0041083F"/>
    <w:rsid w:val="00411CF4"/>
    <w:rsid w:val="0041267C"/>
    <w:rsid w:val="00412731"/>
    <w:rsid w:val="004127B9"/>
    <w:rsid w:val="00412C3B"/>
    <w:rsid w:val="004132A6"/>
    <w:rsid w:val="00413CB7"/>
    <w:rsid w:val="00414047"/>
    <w:rsid w:val="00414219"/>
    <w:rsid w:val="0041476B"/>
    <w:rsid w:val="00415435"/>
    <w:rsid w:val="0041614B"/>
    <w:rsid w:val="0041644F"/>
    <w:rsid w:val="00416A70"/>
    <w:rsid w:val="00416B06"/>
    <w:rsid w:val="00417690"/>
    <w:rsid w:val="00417B65"/>
    <w:rsid w:val="00420408"/>
    <w:rsid w:val="00420450"/>
    <w:rsid w:val="004208CD"/>
    <w:rsid w:val="00420FBC"/>
    <w:rsid w:val="00421216"/>
    <w:rsid w:val="00421273"/>
    <w:rsid w:val="00421B91"/>
    <w:rsid w:val="00421CD0"/>
    <w:rsid w:val="0042290E"/>
    <w:rsid w:val="00422EDD"/>
    <w:rsid w:val="00423C2E"/>
    <w:rsid w:val="00423C6C"/>
    <w:rsid w:val="00424105"/>
    <w:rsid w:val="004246F0"/>
    <w:rsid w:val="004249F0"/>
    <w:rsid w:val="00424D74"/>
    <w:rsid w:val="004256C3"/>
    <w:rsid w:val="004257F3"/>
    <w:rsid w:val="00425A3F"/>
    <w:rsid w:val="00426817"/>
    <w:rsid w:val="00427112"/>
    <w:rsid w:val="0042743F"/>
    <w:rsid w:val="00427825"/>
    <w:rsid w:val="00427D1A"/>
    <w:rsid w:val="00431340"/>
    <w:rsid w:val="0043189F"/>
    <w:rsid w:val="00432084"/>
    <w:rsid w:val="004325E9"/>
    <w:rsid w:val="004326CD"/>
    <w:rsid w:val="00432D20"/>
    <w:rsid w:val="00435CCC"/>
    <w:rsid w:val="00436083"/>
    <w:rsid w:val="00436585"/>
    <w:rsid w:val="004371FC"/>
    <w:rsid w:val="0043774B"/>
    <w:rsid w:val="00437852"/>
    <w:rsid w:val="00437EAD"/>
    <w:rsid w:val="00440C07"/>
    <w:rsid w:val="004413FB"/>
    <w:rsid w:val="004422EE"/>
    <w:rsid w:val="00442C24"/>
    <w:rsid w:val="00442D91"/>
    <w:rsid w:val="0044310E"/>
    <w:rsid w:val="00443839"/>
    <w:rsid w:val="00443B60"/>
    <w:rsid w:val="00443B86"/>
    <w:rsid w:val="00443EC5"/>
    <w:rsid w:val="00444678"/>
    <w:rsid w:val="004449B8"/>
    <w:rsid w:val="00444DD6"/>
    <w:rsid w:val="0044540C"/>
    <w:rsid w:val="00445AA2"/>
    <w:rsid w:val="00446152"/>
    <w:rsid w:val="004476B7"/>
    <w:rsid w:val="00447B5D"/>
    <w:rsid w:val="00447D37"/>
    <w:rsid w:val="00450147"/>
    <w:rsid w:val="0045031A"/>
    <w:rsid w:val="00451003"/>
    <w:rsid w:val="00451332"/>
    <w:rsid w:val="004513B0"/>
    <w:rsid w:val="004516BA"/>
    <w:rsid w:val="00451BC6"/>
    <w:rsid w:val="00451D72"/>
    <w:rsid w:val="00451FE0"/>
    <w:rsid w:val="004522BC"/>
    <w:rsid w:val="00452564"/>
    <w:rsid w:val="004526F3"/>
    <w:rsid w:val="00452E4A"/>
    <w:rsid w:val="00453079"/>
    <w:rsid w:val="00453193"/>
    <w:rsid w:val="00453C56"/>
    <w:rsid w:val="00454FD6"/>
    <w:rsid w:val="0045569F"/>
    <w:rsid w:val="00455DC6"/>
    <w:rsid w:val="00455E96"/>
    <w:rsid w:val="00456151"/>
    <w:rsid w:val="0045668D"/>
    <w:rsid w:val="00456725"/>
    <w:rsid w:val="00456727"/>
    <w:rsid w:val="00457627"/>
    <w:rsid w:val="00457F8F"/>
    <w:rsid w:val="00460883"/>
    <w:rsid w:val="004612FD"/>
    <w:rsid w:val="004624B4"/>
    <w:rsid w:val="0046250B"/>
    <w:rsid w:val="00462B28"/>
    <w:rsid w:val="004634AB"/>
    <w:rsid w:val="004636C0"/>
    <w:rsid w:val="004646FE"/>
    <w:rsid w:val="0046492D"/>
    <w:rsid w:val="00465442"/>
    <w:rsid w:val="004656FB"/>
    <w:rsid w:val="004657A1"/>
    <w:rsid w:val="0046639D"/>
    <w:rsid w:val="00466D58"/>
    <w:rsid w:val="004677FD"/>
    <w:rsid w:val="00467CDC"/>
    <w:rsid w:val="00470417"/>
    <w:rsid w:val="00470D30"/>
    <w:rsid w:val="00470DEB"/>
    <w:rsid w:val="00471CDE"/>
    <w:rsid w:val="00471FBC"/>
    <w:rsid w:val="00472022"/>
    <w:rsid w:val="00472495"/>
    <w:rsid w:val="00472752"/>
    <w:rsid w:val="00472D41"/>
    <w:rsid w:val="00472DDE"/>
    <w:rsid w:val="00472ED1"/>
    <w:rsid w:val="0047329C"/>
    <w:rsid w:val="00473836"/>
    <w:rsid w:val="00473EA4"/>
    <w:rsid w:val="00473F94"/>
    <w:rsid w:val="00474039"/>
    <w:rsid w:val="00474DA6"/>
    <w:rsid w:val="00475546"/>
    <w:rsid w:val="004759DA"/>
    <w:rsid w:val="00475A2E"/>
    <w:rsid w:val="00475B0E"/>
    <w:rsid w:val="00475FC3"/>
    <w:rsid w:val="004769DA"/>
    <w:rsid w:val="00477399"/>
    <w:rsid w:val="0047755F"/>
    <w:rsid w:val="00477ECA"/>
    <w:rsid w:val="00477F22"/>
    <w:rsid w:val="00480530"/>
    <w:rsid w:val="0048111F"/>
    <w:rsid w:val="00481A7F"/>
    <w:rsid w:val="00481B38"/>
    <w:rsid w:val="00482BE4"/>
    <w:rsid w:val="00482D89"/>
    <w:rsid w:val="0048320E"/>
    <w:rsid w:val="004837C4"/>
    <w:rsid w:val="004837E8"/>
    <w:rsid w:val="00483C2D"/>
    <w:rsid w:val="004841A4"/>
    <w:rsid w:val="00484397"/>
    <w:rsid w:val="00486124"/>
    <w:rsid w:val="0048639C"/>
    <w:rsid w:val="004863D0"/>
    <w:rsid w:val="004868E4"/>
    <w:rsid w:val="00486B17"/>
    <w:rsid w:val="004872A1"/>
    <w:rsid w:val="004872F0"/>
    <w:rsid w:val="00487F56"/>
    <w:rsid w:val="00487F96"/>
    <w:rsid w:val="00490968"/>
    <w:rsid w:val="00490FA0"/>
    <w:rsid w:val="0049131E"/>
    <w:rsid w:val="004919FD"/>
    <w:rsid w:val="00491A70"/>
    <w:rsid w:val="004920B1"/>
    <w:rsid w:val="00492C80"/>
    <w:rsid w:val="00493B9B"/>
    <w:rsid w:val="00493C7C"/>
    <w:rsid w:val="004942B9"/>
    <w:rsid w:val="00494C7E"/>
    <w:rsid w:val="00495419"/>
    <w:rsid w:val="00495454"/>
    <w:rsid w:val="00495BB2"/>
    <w:rsid w:val="00495BDA"/>
    <w:rsid w:val="004960DA"/>
    <w:rsid w:val="00497408"/>
    <w:rsid w:val="00497695"/>
    <w:rsid w:val="004A07F1"/>
    <w:rsid w:val="004A0831"/>
    <w:rsid w:val="004A09C7"/>
    <w:rsid w:val="004A1A98"/>
    <w:rsid w:val="004A1AE1"/>
    <w:rsid w:val="004A2121"/>
    <w:rsid w:val="004A2877"/>
    <w:rsid w:val="004A2962"/>
    <w:rsid w:val="004A3216"/>
    <w:rsid w:val="004A3764"/>
    <w:rsid w:val="004A41F1"/>
    <w:rsid w:val="004A43F8"/>
    <w:rsid w:val="004A549C"/>
    <w:rsid w:val="004A5644"/>
    <w:rsid w:val="004A58F0"/>
    <w:rsid w:val="004A6DF0"/>
    <w:rsid w:val="004A6E32"/>
    <w:rsid w:val="004A73FA"/>
    <w:rsid w:val="004B02D0"/>
    <w:rsid w:val="004B1B89"/>
    <w:rsid w:val="004B1E2C"/>
    <w:rsid w:val="004B1E52"/>
    <w:rsid w:val="004B2280"/>
    <w:rsid w:val="004B397E"/>
    <w:rsid w:val="004B3E00"/>
    <w:rsid w:val="004B413E"/>
    <w:rsid w:val="004B424D"/>
    <w:rsid w:val="004B4ECD"/>
    <w:rsid w:val="004B5116"/>
    <w:rsid w:val="004B6070"/>
    <w:rsid w:val="004B61D1"/>
    <w:rsid w:val="004B61F7"/>
    <w:rsid w:val="004B6215"/>
    <w:rsid w:val="004B65FB"/>
    <w:rsid w:val="004B662A"/>
    <w:rsid w:val="004B70A9"/>
    <w:rsid w:val="004B7996"/>
    <w:rsid w:val="004C068E"/>
    <w:rsid w:val="004C07C9"/>
    <w:rsid w:val="004C1A83"/>
    <w:rsid w:val="004C2E6D"/>
    <w:rsid w:val="004C3E2F"/>
    <w:rsid w:val="004C425E"/>
    <w:rsid w:val="004C42DD"/>
    <w:rsid w:val="004C57BF"/>
    <w:rsid w:val="004C5DD5"/>
    <w:rsid w:val="004C5E5A"/>
    <w:rsid w:val="004C7931"/>
    <w:rsid w:val="004C7A1A"/>
    <w:rsid w:val="004D0470"/>
    <w:rsid w:val="004D0539"/>
    <w:rsid w:val="004D10AC"/>
    <w:rsid w:val="004D1B24"/>
    <w:rsid w:val="004D2BA6"/>
    <w:rsid w:val="004D3344"/>
    <w:rsid w:val="004D34AD"/>
    <w:rsid w:val="004D3677"/>
    <w:rsid w:val="004D3B68"/>
    <w:rsid w:val="004D3D01"/>
    <w:rsid w:val="004D427D"/>
    <w:rsid w:val="004D47CA"/>
    <w:rsid w:val="004D548E"/>
    <w:rsid w:val="004D5860"/>
    <w:rsid w:val="004D5B5E"/>
    <w:rsid w:val="004D64AD"/>
    <w:rsid w:val="004D684F"/>
    <w:rsid w:val="004D6DAF"/>
    <w:rsid w:val="004D7701"/>
    <w:rsid w:val="004E041B"/>
    <w:rsid w:val="004E0E65"/>
    <w:rsid w:val="004E1316"/>
    <w:rsid w:val="004E163C"/>
    <w:rsid w:val="004E1750"/>
    <w:rsid w:val="004E1A49"/>
    <w:rsid w:val="004E21A1"/>
    <w:rsid w:val="004E24DE"/>
    <w:rsid w:val="004E2AE9"/>
    <w:rsid w:val="004E2D89"/>
    <w:rsid w:val="004E2DBC"/>
    <w:rsid w:val="004E37CA"/>
    <w:rsid w:val="004E3B74"/>
    <w:rsid w:val="004E3E3A"/>
    <w:rsid w:val="004E4734"/>
    <w:rsid w:val="004E4CD7"/>
    <w:rsid w:val="004E58F3"/>
    <w:rsid w:val="004E5BA6"/>
    <w:rsid w:val="004E6BBA"/>
    <w:rsid w:val="004F014E"/>
    <w:rsid w:val="004F08DE"/>
    <w:rsid w:val="004F0B4D"/>
    <w:rsid w:val="004F18FA"/>
    <w:rsid w:val="004F1FFA"/>
    <w:rsid w:val="004F2B9A"/>
    <w:rsid w:val="004F35B4"/>
    <w:rsid w:val="004F3A89"/>
    <w:rsid w:val="004F415F"/>
    <w:rsid w:val="004F453F"/>
    <w:rsid w:val="004F4965"/>
    <w:rsid w:val="004F4F38"/>
    <w:rsid w:val="004F55CB"/>
    <w:rsid w:val="004F5D31"/>
    <w:rsid w:val="004F5D4B"/>
    <w:rsid w:val="004F5E6B"/>
    <w:rsid w:val="004F61B4"/>
    <w:rsid w:val="004F621E"/>
    <w:rsid w:val="004F62FD"/>
    <w:rsid w:val="004F647F"/>
    <w:rsid w:val="004F6E7B"/>
    <w:rsid w:val="004F79F8"/>
    <w:rsid w:val="004F7BAB"/>
    <w:rsid w:val="004F7DCE"/>
    <w:rsid w:val="0050035B"/>
    <w:rsid w:val="00500627"/>
    <w:rsid w:val="00500894"/>
    <w:rsid w:val="0050089C"/>
    <w:rsid w:val="00500AB5"/>
    <w:rsid w:val="00500FCA"/>
    <w:rsid w:val="00501514"/>
    <w:rsid w:val="00501EC7"/>
    <w:rsid w:val="005026A9"/>
    <w:rsid w:val="00502B46"/>
    <w:rsid w:val="00502CB2"/>
    <w:rsid w:val="00502E0F"/>
    <w:rsid w:val="00503277"/>
    <w:rsid w:val="0050338C"/>
    <w:rsid w:val="00503493"/>
    <w:rsid w:val="005039F1"/>
    <w:rsid w:val="00503CFA"/>
    <w:rsid w:val="00503CFD"/>
    <w:rsid w:val="00505415"/>
    <w:rsid w:val="005057E0"/>
    <w:rsid w:val="005059F0"/>
    <w:rsid w:val="005061D3"/>
    <w:rsid w:val="00506237"/>
    <w:rsid w:val="00506B90"/>
    <w:rsid w:val="0050783C"/>
    <w:rsid w:val="005079CD"/>
    <w:rsid w:val="00507D44"/>
    <w:rsid w:val="005103C2"/>
    <w:rsid w:val="00511301"/>
    <w:rsid w:val="00512D5E"/>
    <w:rsid w:val="005131BF"/>
    <w:rsid w:val="0051381B"/>
    <w:rsid w:val="00513B36"/>
    <w:rsid w:val="0051409F"/>
    <w:rsid w:val="00514DC2"/>
    <w:rsid w:val="005151A7"/>
    <w:rsid w:val="00515A7F"/>
    <w:rsid w:val="00516D05"/>
    <w:rsid w:val="0051703A"/>
    <w:rsid w:val="005176BE"/>
    <w:rsid w:val="00517AA9"/>
    <w:rsid w:val="00517B8B"/>
    <w:rsid w:val="005200E2"/>
    <w:rsid w:val="005204DE"/>
    <w:rsid w:val="0052071F"/>
    <w:rsid w:val="00520AD2"/>
    <w:rsid w:val="0052113C"/>
    <w:rsid w:val="005221FD"/>
    <w:rsid w:val="0052398B"/>
    <w:rsid w:val="00523D11"/>
    <w:rsid w:val="005245EF"/>
    <w:rsid w:val="00524904"/>
    <w:rsid w:val="005256CE"/>
    <w:rsid w:val="005259FA"/>
    <w:rsid w:val="00525D00"/>
    <w:rsid w:val="005266FA"/>
    <w:rsid w:val="0052703F"/>
    <w:rsid w:val="00527AE0"/>
    <w:rsid w:val="00527BEF"/>
    <w:rsid w:val="00527CBB"/>
    <w:rsid w:val="00527CD1"/>
    <w:rsid w:val="00530220"/>
    <w:rsid w:val="00530659"/>
    <w:rsid w:val="005307AB"/>
    <w:rsid w:val="005317DA"/>
    <w:rsid w:val="0053197C"/>
    <w:rsid w:val="00531AE8"/>
    <w:rsid w:val="00531AF5"/>
    <w:rsid w:val="00532F81"/>
    <w:rsid w:val="00533760"/>
    <w:rsid w:val="005337D0"/>
    <w:rsid w:val="005337DA"/>
    <w:rsid w:val="0053391B"/>
    <w:rsid w:val="0053455D"/>
    <w:rsid w:val="005345AC"/>
    <w:rsid w:val="00535090"/>
    <w:rsid w:val="0053538A"/>
    <w:rsid w:val="00535488"/>
    <w:rsid w:val="0053579F"/>
    <w:rsid w:val="00535DC4"/>
    <w:rsid w:val="005361B7"/>
    <w:rsid w:val="00537254"/>
    <w:rsid w:val="005405EE"/>
    <w:rsid w:val="00540986"/>
    <w:rsid w:val="005422B8"/>
    <w:rsid w:val="005424F8"/>
    <w:rsid w:val="005428D0"/>
    <w:rsid w:val="0054347D"/>
    <w:rsid w:val="00543DCD"/>
    <w:rsid w:val="00543EBD"/>
    <w:rsid w:val="00543F73"/>
    <w:rsid w:val="00544358"/>
    <w:rsid w:val="005448D9"/>
    <w:rsid w:val="00544B57"/>
    <w:rsid w:val="00544B8D"/>
    <w:rsid w:val="00545242"/>
    <w:rsid w:val="00545365"/>
    <w:rsid w:val="005457E3"/>
    <w:rsid w:val="00546455"/>
    <w:rsid w:val="005509BA"/>
    <w:rsid w:val="00551081"/>
    <w:rsid w:val="00551B1E"/>
    <w:rsid w:val="00551B1F"/>
    <w:rsid w:val="00551B60"/>
    <w:rsid w:val="00551F28"/>
    <w:rsid w:val="0055250A"/>
    <w:rsid w:val="00553446"/>
    <w:rsid w:val="00553582"/>
    <w:rsid w:val="00553ABE"/>
    <w:rsid w:val="005540E7"/>
    <w:rsid w:val="005559FF"/>
    <w:rsid w:val="0055616B"/>
    <w:rsid w:val="005561E3"/>
    <w:rsid w:val="005562E6"/>
    <w:rsid w:val="00556C10"/>
    <w:rsid w:val="00557194"/>
    <w:rsid w:val="00557CEF"/>
    <w:rsid w:val="00557E5C"/>
    <w:rsid w:val="00557F63"/>
    <w:rsid w:val="00560608"/>
    <w:rsid w:val="00560940"/>
    <w:rsid w:val="00560AC1"/>
    <w:rsid w:val="00561242"/>
    <w:rsid w:val="00561F12"/>
    <w:rsid w:val="00562613"/>
    <w:rsid w:val="005633C9"/>
    <w:rsid w:val="005635A5"/>
    <w:rsid w:val="00566027"/>
    <w:rsid w:val="005663FB"/>
    <w:rsid w:val="005666A7"/>
    <w:rsid w:val="00566C68"/>
    <w:rsid w:val="00566E9A"/>
    <w:rsid w:val="00566F20"/>
    <w:rsid w:val="005670B1"/>
    <w:rsid w:val="00567480"/>
    <w:rsid w:val="00570140"/>
    <w:rsid w:val="005706C4"/>
    <w:rsid w:val="00570968"/>
    <w:rsid w:val="00570F11"/>
    <w:rsid w:val="00571467"/>
    <w:rsid w:val="0057165B"/>
    <w:rsid w:val="0057173E"/>
    <w:rsid w:val="00571C87"/>
    <w:rsid w:val="00571CF7"/>
    <w:rsid w:val="00571E54"/>
    <w:rsid w:val="005723F2"/>
    <w:rsid w:val="0057278A"/>
    <w:rsid w:val="005738D0"/>
    <w:rsid w:val="00573931"/>
    <w:rsid w:val="00574BC1"/>
    <w:rsid w:val="005751F5"/>
    <w:rsid w:val="00576022"/>
    <w:rsid w:val="005760DC"/>
    <w:rsid w:val="0057621C"/>
    <w:rsid w:val="005764CB"/>
    <w:rsid w:val="005778F7"/>
    <w:rsid w:val="00577A24"/>
    <w:rsid w:val="005800CA"/>
    <w:rsid w:val="005805FC"/>
    <w:rsid w:val="00580891"/>
    <w:rsid w:val="0058148D"/>
    <w:rsid w:val="005816F1"/>
    <w:rsid w:val="00582F3F"/>
    <w:rsid w:val="00582F6E"/>
    <w:rsid w:val="00584693"/>
    <w:rsid w:val="005856A9"/>
    <w:rsid w:val="00585BDB"/>
    <w:rsid w:val="0058602A"/>
    <w:rsid w:val="00586D5C"/>
    <w:rsid w:val="00587430"/>
    <w:rsid w:val="00587B53"/>
    <w:rsid w:val="00587EC6"/>
    <w:rsid w:val="00591A68"/>
    <w:rsid w:val="00592B3E"/>
    <w:rsid w:val="00592E35"/>
    <w:rsid w:val="00592E99"/>
    <w:rsid w:val="005930BC"/>
    <w:rsid w:val="00593C4D"/>
    <w:rsid w:val="0059403F"/>
    <w:rsid w:val="00594516"/>
    <w:rsid w:val="0059462D"/>
    <w:rsid w:val="00594872"/>
    <w:rsid w:val="00594C14"/>
    <w:rsid w:val="005957F1"/>
    <w:rsid w:val="00596884"/>
    <w:rsid w:val="00596B08"/>
    <w:rsid w:val="00596B9C"/>
    <w:rsid w:val="00597211"/>
    <w:rsid w:val="0059770A"/>
    <w:rsid w:val="0059773C"/>
    <w:rsid w:val="0059794F"/>
    <w:rsid w:val="00597A19"/>
    <w:rsid w:val="005A0B98"/>
    <w:rsid w:val="005A0DAA"/>
    <w:rsid w:val="005A0E8B"/>
    <w:rsid w:val="005A1222"/>
    <w:rsid w:val="005A1278"/>
    <w:rsid w:val="005A1993"/>
    <w:rsid w:val="005A19C6"/>
    <w:rsid w:val="005A1CB5"/>
    <w:rsid w:val="005A1F39"/>
    <w:rsid w:val="005A2E27"/>
    <w:rsid w:val="005A3050"/>
    <w:rsid w:val="005A30C9"/>
    <w:rsid w:val="005A3313"/>
    <w:rsid w:val="005A3613"/>
    <w:rsid w:val="005A382C"/>
    <w:rsid w:val="005A3BB0"/>
    <w:rsid w:val="005A4703"/>
    <w:rsid w:val="005A49C6"/>
    <w:rsid w:val="005A5131"/>
    <w:rsid w:val="005A55A7"/>
    <w:rsid w:val="005A5638"/>
    <w:rsid w:val="005A5F4E"/>
    <w:rsid w:val="005A6633"/>
    <w:rsid w:val="005A706B"/>
    <w:rsid w:val="005A7210"/>
    <w:rsid w:val="005A7C16"/>
    <w:rsid w:val="005B0157"/>
    <w:rsid w:val="005B02E0"/>
    <w:rsid w:val="005B09E3"/>
    <w:rsid w:val="005B0C92"/>
    <w:rsid w:val="005B2BB5"/>
    <w:rsid w:val="005B2F9B"/>
    <w:rsid w:val="005B35CF"/>
    <w:rsid w:val="005B3B30"/>
    <w:rsid w:val="005B433B"/>
    <w:rsid w:val="005B4635"/>
    <w:rsid w:val="005B4DB8"/>
    <w:rsid w:val="005B566B"/>
    <w:rsid w:val="005B57DE"/>
    <w:rsid w:val="005B7A49"/>
    <w:rsid w:val="005C129D"/>
    <w:rsid w:val="005C158E"/>
    <w:rsid w:val="005C16F6"/>
    <w:rsid w:val="005C2331"/>
    <w:rsid w:val="005C3436"/>
    <w:rsid w:val="005C37E7"/>
    <w:rsid w:val="005C3F3A"/>
    <w:rsid w:val="005C44F6"/>
    <w:rsid w:val="005C4579"/>
    <w:rsid w:val="005C4E7B"/>
    <w:rsid w:val="005C53B2"/>
    <w:rsid w:val="005C5591"/>
    <w:rsid w:val="005C5A0B"/>
    <w:rsid w:val="005C5B10"/>
    <w:rsid w:val="005C63A9"/>
    <w:rsid w:val="005C667A"/>
    <w:rsid w:val="005C69DA"/>
    <w:rsid w:val="005C72E0"/>
    <w:rsid w:val="005C74EC"/>
    <w:rsid w:val="005D0A60"/>
    <w:rsid w:val="005D0E39"/>
    <w:rsid w:val="005D0E50"/>
    <w:rsid w:val="005D167E"/>
    <w:rsid w:val="005D1878"/>
    <w:rsid w:val="005D1990"/>
    <w:rsid w:val="005D199A"/>
    <w:rsid w:val="005D1CD5"/>
    <w:rsid w:val="005D2C7E"/>
    <w:rsid w:val="005D305F"/>
    <w:rsid w:val="005D31FC"/>
    <w:rsid w:val="005D3A59"/>
    <w:rsid w:val="005D3B1A"/>
    <w:rsid w:val="005D3CC0"/>
    <w:rsid w:val="005D472B"/>
    <w:rsid w:val="005D4F37"/>
    <w:rsid w:val="005D532E"/>
    <w:rsid w:val="005D59E7"/>
    <w:rsid w:val="005D5D43"/>
    <w:rsid w:val="005D5DEF"/>
    <w:rsid w:val="005D60C7"/>
    <w:rsid w:val="005D706A"/>
    <w:rsid w:val="005E0481"/>
    <w:rsid w:val="005E04E9"/>
    <w:rsid w:val="005E113D"/>
    <w:rsid w:val="005E116E"/>
    <w:rsid w:val="005E17A7"/>
    <w:rsid w:val="005E1B14"/>
    <w:rsid w:val="005E4198"/>
    <w:rsid w:val="005E4891"/>
    <w:rsid w:val="005E4CDD"/>
    <w:rsid w:val="005E4E14"/>
    <w:rsid w:val="005E5A88"/>
    <w:rsid w:val="005E5ADF"/>
    <w:rsid w:val="005E5CF7"/>
    <w:rsid w:val="005E6B20"/>
    <w:rsid w:val="005E7CDF"/>
    <w:rsid w:val="005E7E63"/>
    <w:rsid w:val="005E7ED3"/>
    <w:rsid w:val="005F085E"/>
    <w:rsid w:val="005F0A07"/>
    <w:rsid w:val="005F0A43"/>
    <w:rsid w:val="005F0C25"/>
    <w:rsid w:val="005F1F10"/>
    <w:rsid w:val="005F23FC"/>
    <w:rsid w:val="005F2E2D"/>
    <w:rsid w:val="005F2E9C"/>
    <w:rsid w:val="005F36F6"/>
    <w:rsid w:val="005F3720"/>
    <w:rsid w:val="005F3A21"/>
    <w:rsid w:val="005F3E92"/>
    <w:rsid w:val="005F3FB9"/>
    <w:rsid w:val="005F4EA2"/>
    <w:rsid w:val="005F51EA"/>
    <w:rsid w:val="005F682D"/>
    <w:rsid w:val="005F7743"/>
    <w:rsid w:val="006000BE"/>
    <w:rsid w:val="006003E2"/>
    <w:rsid w:val="006007A5"/>
    <w:rsid w:val="006007D6"/>
    <w:rsid w:val="00600B0E"/>
    <w:rsid w:val="00600C86"/>
    <w:rsid w:val="00600CDE"/>
    <w:rsid w:val="006011C1"/>
    <w:rsid w:val="006011D3"/>
    <w:rsid w:val="00601563"/>
    <w:rsid w:val="00601670"/>
    <w:rsid w:val="00601957"/>
    <w:rsid w:val="00605AD5"/>
    <w:rsid w:val="0060677B"/>
    <w:rsid w:val="006067EA"/>
    <w:rsid w:val="00606ADA"/>
    <w:rsid w:val="00606D5B"/>
    <w:rsid w:val="0060778C"/>
    <w:rsid w:val="006079BF"/>
    <w:rsid w:val="00607B01"/>
    <w:rsid w:val="0061016F"/>
    <w:rsid w:val="00610359"/>
    <w:rsid w:val="0061093D"/>
    <w:rsid w:val="006109C1"/>
    <w:rsid w:val="00610AF8"/>
    <w:rsid w:val="006118F4"/>
    <w:rsid w:val="00611CA6"/>
    <w:rsid w:val="00612B0E"/>
    <w:rsid w:val="00612C0D"/>
    <w:rsid w:val="00612C6D"/>
    <w:rsid w:val="00614386"/>
    <w:rsid w:val="00615064"/>
    <w:rsid w:val="006158B4"/>
    <w:rsid w:val="00616505"/>
    <w:rsid w:val="006168DD"/>
    <w:rsid w:val="00616C5A"/>
    <w:rsid w:val="00617B8E"/>
    <w:rsid w:val="00621DBE"/>
    <w:rsid w:val="006220A9"/>
    <w:rsid w:val="006222DC"/>
    <w:rsid w:val="00622872"/>
    <w:rsid w:val="00623C0D"/>
    <w:rsid w:val="0062400C"/>
    <w:rsid w:val="00624EF0"/>
    <w:rsid w:val="00625A85"/>
    <w:rsid w:val="00626066"/>
    <w:rsid w:val="00626329"/>
    <w:rsid w:val="006264A9"/>
    <w:rsid w:val="00626C96"/>
    <w:rsid w:val="006277D8"/>
    <w:rsid w:val="00627DB2"/>
    <w:rsid w:val="0063023F"/>
    <w:rsid w:val="00630F8E"/>
    <w:rsid w:val="0063104E"/>
    <w:rsid w:val="0063133A"/>
    <w:rsid w:val="00631402"/>
    <w:rsid w:val="006315B2"/>
    <w:rsid w:val="00631C3E"/>
    <w:rsid w:val="00632373"/>
    <w:rsid w:val="00632469"/>
    <w:rsid w:val="0063253D"/>
    <w:rsid w:val="0063255E"/>
    <w:rsid w:val="0063428E"/>
    <w:rsid w:val="00634B1C"/>
    <w:rsid w:val="00634FE7"/>
    <w:rsid w:val="006355C3"/>
    <w:rsid w:val="00635FEA"/>
    <w:rsid w:val="00636EB3"/>
    <w:rsid w:val="00637D12"/>
    <w:rsid w:val="006402C5"/>
    <w:rsid w:val="00640890"/>
    <w:rsid w:val="00640E19"/>
    <w:rsid w:val="00641268"/>
    <w:rsid w:val="006413B9"/>
    <w:rsid w:val="006419B4"/>
    <w:rsid w:val="00641C76"/>
    <w:rsid w:val="00641D10"/>
    <w:rsid w:val="00641D8B"/>
    <w:rsid w:val="00642456"/>
    <w:rsid w:val="0064269D"/>
    <w:rsid w:val="006431DE"/>
    <w:rsid w:val="00643520"/>
    <w:rsid w:val="00643808"/>
    <w:rsid w:val="0064395C"/>
    <w:rsid w:val="00644049"/>
    <w:rsid w:val="00644188"/>
    <w:rsid w:val="006442F3"/>
    <w:rsid w:val="006450EA"/>
    <w:rsid w:val="00645C46"/>
    <w:rsid w:val="0064626F"/>
    <w:rsid w:val="00646477"/>
    <w:rsid w:val="00646A79"/>
    <w:rsid w:val="0064718B"/>
    <w:rsid w:val="00647382"/>
    <w:rsid w:val="00650369"/>
    <w:rsid w:val="00650537"/>
    <w:rsid w:val="0065071F"/>
    <w:rsid w:val="00650D92"/>
    <w:rsid w:val="006515BB"/>
    <w:rsid w:val="00651B39"/>
    <w:rsid w:val="0065217A"/>
    <w:rsid w:val="00652213"/>
    <w:rsid w:val="006523D3"/>
    <w:rsid w:val="0065244D"/>
    <w:rsid w:val="00652ED2"/>
    <w:rsid w:val="00653586"/>
    <w:rsid w:val="00653A1D"/>
    <w:rsid w:val="00654408"/>
    <w:rsid w:val="00654AFB"/>
    <w:rsid w:val="00654B85"/>
    <w:rsid w:val="00654DC3"/>
    <w:rsid w:val="0065524E"/>
    <w:rsid w:val="0065559F"/>
    <w:rsid w:val="00655834"/>
    <w:rsid w:val="00655C98"/>
    <w:rsid w:val="00655CD7"/>
    <w:rsid w:val="00656027"/>
    <w:rsid w:val="006563B5"/>
    <w:rsid w:val="00656981"/>
    <w:rsid w:val="0065712F"/>
    <w:rsid w:val="00657333"/>
    <w:rsid w:val="00660518"/>
    <w:rsid w:val="006605D4"/>
    <w:rsid w:val="00660BEE"/>
    <w:rsid w:val="00660ED4"/>
    <w:rsid w:val="00661106"/>
    <w:rsid w:val="00661790"/>
    <w:rsid w:val="00661A30"/>
    <w:rsid w:val="006620F2"/>
    <w:rsid w:val="00662CB0"/>
    <w:rsid w:val="00662EB8"/>
    <w:rsid w:val="0066317C"/>
    <w:rsid w:val="00663585"/>
    <w:rsid w:val="00663E07"/>
    <w:rsid w:val="00663E4A"/>
    <w:rsid w:val="00666A46"/>
    <w:rsid w:val="00666A9A"/>
    <w:rsid w:val="00667751"/>
    <w:rsid w:val="0067154E"/>
    <w:rsid w:val="006723E0"/>
    <w:rsid w:val="00672DF2"/>
    <w:rsid w:val="00672F40"/>
    <w:rsid w:val="00673207"/>
    <w:rsid w:val="0067350A"/>
    <w:rsid w:val="006741DB"/>
    <w:rsid w:val="00674439"/>
    <w:rsid w:val="006746EB"/>
    <w:rsid w:val="006749A4"/>
    <w:rsid w:val="00674A79"/>
    <w:rsid w:val="00674E17"/>
    <w:rsid w:val="006757D3"/>
    <w:rsid w:val="006759A8"/>
    <w:rsid w:val="00675D3A"/>
    <w:rsid w:val="006765AB"/>
    <w:rsid w:val="00676A73"/>
    <w:rsid w:val="0067724F"/>
    <w:rsid w:val="00677B51"/>
    <w:rsid w:val="00677F47"/>
    <w:rsid w:val="00680776"/>
    <w:rsid w:val="00680AEA"/>
    <w:rsid w:val="00680FB4"/>
    <w:rsid w:val="00681679"/>
    <w:rsid w:val="0068224C"/>
    <w:rsid w:val="00682E8B"/>
    <w:rsid w:val="006831C2"/>
    <w:rsid w:val="00683D39"/>
    <w:rsid w:val="00684BD3"/>
    <w:rsid w:val="00685408"/>
    <w:rsid w:val="0068547E"/>
    <w:rsid w:val="00685916"/>
    <w:rsid w:val="00685BEE"/>
    <w:rsid w:val="00685F2A"/>
    <w:rsid w:val="00686B1A"/>
    <w:rsid w:val="00686C6E"/>
    <w:rsid w:val="00687F5D"/>
    <w:rsid w:val="0069106B"/>
    <w:rsid w:val="006912C0"/>
    <w:rsid w:val="0069197E"/>
    <w:rsid w:val="00691AF3"/>
    <w:rsid w:val="00691ED9"/>
    <w:rsid w:val="006937F4"/>
    <w:rsid w:val="00693EE5"/>
    <w:rsid w:val="006965FB"/>
    <w:rsid w:val="00696BAD"/>
    <w:rsid w:val="00696E3C"/>
    <w:rsid w:val="00696E62"/>
    <w:rsid w:val="00697231"/>
    <w:rsid w:val="0069784E"/>
    <w:rsid w:val="006A02E1"/>
    <w:rsid w:val="006A049B"/>
    <w:rsid w:val="006A10CA"/>
    <w:rsid w:val="006A14F6"/>
    <w:rsid w:val="006A177A"/>
    <w:rsid w:val="006A18A2"/>
    <w:rsid w:val="006A20FE"/>
    <w:rsid w:val="006A2697"/>
    <w:rsid w:val="006A31CE"/>
    <w:rsid w:val="006A39CC"/>
    <w:rsid w:val="006A3DBB"/>
    <w:rsid w:val="006A4F27"/>
    <w:rsid w:val="006A5282"/>
    <w:rsid w:val="006A5554"/>
    <w:rsid w:val="006A5DE7"/>
    <w:rsid w:val="006A6145"/>
    <w:rsid w:val="006A629C"/>
    <w:rsid w:val="006A651B"/>
    <w:rsid w:val="006A66E7"/>
    <w:rsid w:val="006A79FA"/>
    <w:rsid w:val="006A7B08"/>
    <w:rsid w:val="006B008C"/>
    <w:rsid w:val="006B0518"/>
    <w:rsid w:val="006B058D"/>
    <w:rsid w:val="006B06C3"/>
    <w:rsid w:val="006B1AF8"/>
    <w:rsid w:val="006B3151"/>
    <w:rsid w:val="006B4281"/>
    <w:rsid w:val="006B46D8"/>
    <w:rsid w:val="006B4E70"/>
    <w:rsid w:val="006B5215"/>
    <w:rsid w:val="006B591A"/>
    <w:rsid w:val="006B5B30"/>
    <w:rsid w:val="006B64A0"/>
    <w:rsid w:val="006B7C46"/>
    <w:rsid w:val="006C00BA"/>
    <w:rsid w:val="006C0BE4"/>
    <w:rsid w:val="006C0BEE"/>
    <w:rsid w:val="006C0CD9"/>
    <w:rsid w:val="006C18CB"/>
    <w:rsid w:val="006C1971"/>
    <w:rsid w:val="006C203E"/>
    <w:rsid w:val="006C23E7"/>
    <w:rsid w:val="006C26C6"/>
    <w:rsid w:val="006C3762"/>
    <w:rsid w:val="006C5057"/>
    <w:rsid w:val="006C52A4"/>
    <w:rsid w:val="006C5A48"/>
    <w:rsid w:val="006C5B9C"/>
    <w:rsid w:val="006C5FD0"/>
    <w:rsid w:val="006C6977"/>
    <w:rsid w:val="006C6E18"/>
    <w:rsid w:val="006C6FB9"/>
    <w:rsid w:val="006C6FD0"/>
    <w:rsid w:val="006D01E9"/>
    <w:rsid w:val="006D0535"/>
    <w:rsid w:val="006D0642"/>
    <w:rsid w:val="006D0F6D"/>
    <w:rsid w:val="006D143B"/>
    <w:rsid w:val="006D191A"/>
    <w:rsid w:val="006D1B47"/>
    <w:rsid w:val="006D1EC1"/>
    <w:rsid w:val="006D2108"/>
    <w:rsid w:val="006D2647"/>
    <w:rsid w:val="006D29CC"/>
    <w:rsid w:val="006D3356"/>
    <w:rsid w:val="006D44EE"/>
    <w:rsid w:val="006D45F6"/>
    <w:rsid w:val="006D5181"/>
    <w:rsid w:val="006D59E7"/>
    <w:rsid w:val="006D5AAB"/>
    <w:rsid w:val="006D5B81"/>
    <w:rsid w:val="006D5BF9"/>
    <w:rsid w:val="006D68F5"/>
    <w:rsid w:val="006D7084"/>
    <w:rsid w:val="006D73DB"/>
    <w:rsid w:val="006D766A"/>
    <w:rsid w:val="006D7E40"/>
    <w:rsid w:val="006E13E0"/>
    <w:rsid w:val="006E2832"/>
    <w:rsid w:val="006E2B00"/>
    <w:rsid w:val="006E2F56"/>
    <w:rsid w:val="006E3D5D"/>
    <w:rsid w:val="006E44A9"/>
    <w:rsid w:val="006E47A0"/>
    <w:rsid w:val="006E4F8B"/>
    <w:rsid w:val="006E4FE7"/>
    <w:rsid w:val="006E563B"/>
    <w:rsid w:val="006E64DD"/>
    <w:rsid w:val="006E70E0"/>
    <w:rsid w:val="006E738F"/>
    <w:rsid w:val="006E76F7"/>
    <w:rsid w:val="006F025A"/>
    <w:rsid w:val="006F03D1"/>
    <w:rsid w:val="006F1492"/>
    <w:rsid w:val="006F1F63"/>
    <w:rsid w:val="006F2099"/>
    <w:rsid w:val="006F22E3"/>
    <w:rsid w:val="006F251C"/>
    <w:rsid w:val="006F2F1B"/>
    <w:rsid w:val="006F395E"/>
    <w:rsid w:val="006F40FA"/>
    <w:rsid w:val="006F44B7"/>
    <w:rsid w:val="006F4FC4"/>
    <w:rsid w:val="006F638B"/>
    <w:rsid w:val="006F6B18"/>
    <w:rsid w:val="006F6CE1"/>
    <w:rsid w:val="007012B1"/>
    <w:rsid w:val="007023B3"/>
    <w:rsid w:val="00702975"/>
    <w:rsid w:val="007030D4"/>
    <w:rsid w:val="00703F14"/>
    <w:rsid w:val="007040D6"/>
    <w:rsid w:val="0070454A"/>
    <w:rsid w:val="00704FFD"/>
    <w:rsid w:val="007054E6"/>
    <w:rsid w:val="00705AFE"/>
    <w:rsid w:val="00705B52"/>
    <w:rsid w:val="00705B7F"/>
    <w:rsid w:val="00705D0F"/>
    <w:rsid w:val="00705D47"/>
    <w:rsid w:val="00705FE3"/>
    <w:rsid w:val="0070604C"/>
    <w:rsid w:val="00707088"/>
    <w:rsid w:val="007076B8"/>
    <w:rsid w:val="00707869"/>
    <w:rsid w:val="00707931"/>
    <w:rsid w:val="00707C4F"/>
    <w:rsid w:val="00707EFB"/>
    <w:rsid w:val="007108C3"/>
    <w:rsid w:val="007108CE"/>
    <w:rsid w:val="00710A55"/>
    <w:rsid w:val="007112AB"/>
    <w:rsid w:val="00711532"/>
    <w:rsid w:val="0071153B"/>
    <w:rsid w:val="00712607"/>
    <w:rsid w:val="00713099"/>
    <w:rsid w:val="00713494"/>
    <w:rsid w:val="0071378A"/>
    <w:rsid w:val="007138D0"/>
    <w:rsid w:val="00713B36"/>
    <w:rsid w:val="0071530A"/>
    <w:rsid w:val="00716766"/>
    <w:rsid w:val="00716A80"/>
    <w:rsid w:val="007172E2"/>
    <w:rsid w:val="00720AEE"/>
    <w:rsid w:val="00720FAF"/>
    <w:rsid w:val="0072127F"/>
    <w:rsid w:val="00722093"/>
    <w:rsid w:val="007225E1"/>
    <w:rsid w:val="00722610"/>
    <w:rsid w:val="0072332C"/>
    <w:rsid w:val="007234E5"/>
    <w:rsid w:val="0072359F"/>
    <w:rsid w:val="007236EF"/>
    <w:rsid w:val="007240C1"/>
    <w:rsid w:val="00724AC2"/>
    <w:rsid w:val="00724B52"/>
    <w:rsid w:val="00724DFA"/>
    <w:rsid w:val="00725D7E"/>
    <w:rsid w:val="00726811"/>
    <w:rsid w:val="00726AAD"/>
    <w:rsid w:val="00726E8A"/>
    <w:rsid w:val="0072703F"/>
    <w:rsid w:val="007277FE"/>
    <w:rsid w:val="00730022"/>
    <w:rsid w:val="0073016C"/>
    <w:rsid w:val="007301A0"/>
    <w:rsid w:val="00731BF5"/>
    <w:rsid w:val="00731C44"/>
    <w:rsid w:val="007322EC"/>
    <w:rsid w:val="00732443"/>
    <w:rsid w:val="007324B5"/>
    <w:rsid w:val="00732500"/>
    <w:rsid w:val="007327CF"/>
    <w:rsid w:val="0073305E"/>
    <w:rsid w:val="007336AB"/>
    <w:rsid w:val="00733E65"/>
    <w:rsid w:val="00734FB7"/>
    <w:rsid w:val="0073639F"/>
    <w:rsid w:val="007365EF"/>
    <w:rsid w:val="00736A96"/>
    <w:rsid w:val="00736F95"/>
    <w:rsid w:val="007375B5"/>
    <w:rsid w:val="00737DBA"/>
    <w:rsid w:val="00740364"/>
    <w:rsid w:val="007406CE"/>
    <w:rsid w:val="007408EA"/>
    <w:rsid w:val="00740FCB"/>
    <w:rsid w:val="007414CD"/>
    <w:rsid w:val="00741642"/>
    <w:rsid w:val="007417B5"/>
    <w:rsid w:val="00741A02"/>
    <w:rsid w:val="00742840"/>
    <w:rsid w:val="007428E0"/>
    <w:rsid w:val="0074340F"/>
    <w:rsid w:val="007439FA"/>
    <w:rsid w:val="00743E97"/>
    <w:rsid w:val="00744F79"/>
    <w:rsid w:val="0074589E"/>
    <w:rsid w:val="00745DCB"/>
    <w:rsid w:val="00745FF3"/>
    <w:rsid w:val="00746335"/>
    <w:rsid w:val="00746438"/>
    <w:rsid w:val="00746471"/>
    <w:rsid w:val="00746C9B"/>
    <w:rsid w:val="0074708F"/>
    <w:rsid w:val="0074726A"/>
    <w:rsid w:val="007472D7"/>
    <w:rsid w:val="007476B1"/>
    <w:rsid w:val="0075000A"/>
    <w:rsid w:val="007503AB"/>
    <w:rsid w:val="0075050F"/>
    <w:rsid w:val="007506B6"/>
    <w:rsid w:val="007507D1"/>
    <w:rsid w:val="00750A83"/>
    <w:rsid w:val="0075147C"/>
    <w:rsid w:val="00751487"/>
    <w:rsid w:val="00751B12"/>
    <w:rsid w:val="007521C4"/>
    <w:rsid w:val="00752295"/>
    <w:rsid w:val="007528D0"/>
    <w:rsid w:val="00752EF3"/>
    <w:rsid w:val="0075303E"/>
    <w:rsid w:val="0075319B"/>
    <w:rsid w:val="00753322"/>
    <w:rsid w:val="007533BB"/>
    <w:rsid w:val="007533DB"/>
    <w:rsid w:val="0075356E"/>
    <w:rsid w:val="00753660"/>
    <w:rsid w:val="00754C37"/>
    <w:rsid w:val="0075526E"/>
    <w:rsid w:val="0075554D"/>
    <w:rsid w:val="00755596"/>
    <w:rsid w:val="007569B4"/>
    <w:rsid w:val="00756F94"/>
    <w:rsid w:val="00757870"/>
    <w:rsid w:val="00757925"/>
    <w:rsid w:val="00757F1F"/>
    <w:rsid w:val="00760981"/>
    <w:rsid w:val="00760EB3"/>
    <w:rsid w:val="007611E6"/>
    <w:rsid w:val="00761595"/>
    <w:rsid w:val="00761A33"/>
    <w:rsid w:val="00761C4A"/>
    <w:rsid w:val="00761E8D"/>
    <w:rsid w:val="00761FBC"/>
    <w:rsid w:val="00762364"/>
    <w:rsid w:val="00762434"/>
    <w:rsid w:val="007626A8"/>
    <w:rsid w:val="0076272D"/>
    <w:rsid w:val="00762A89"/>
    <w:rsid w:val="00762F87"/>
    <w:rsid w:val="0076318A"/>
    <w:rsid w:val="00763487"/>
    <w:rsid w:val="00763A37"/>
    <w:rsid w:val="0076480C"/>
    <w:rsid w:val="00766389"/>
    <w:rsid w:val="00766728"/>
    <w:rsid w:val="00766B7F"/>
    <w:rsid w:val="00766E7E"/>
    <w:rsid w:val="00770B32"/>
    <w:rsid w:val="00771B79"/>
    <w:rsid w:val="007723EF"/>
    <w:rsid w:val="00772CA8"/>
    <w:rsid w:val="00773440"/>
    <w:rsid w:val="007738B3"/>
    <w:rsid w:val="00773B75"/>
    <w:rsid w:val="00774772"/>
    <w:rsid w:val="00774B7F"/>
    <w:rsid w:val="00774D99"/>
    <w:rsid w:val="0077502D"/>
    <w:rsid w:val="00775081"/>
    <w:rsid w:val="007762EF"/>
    <w:rsid w:val="00776DD8"/>
    <w:rsid w:val="007773CE"/>
    <w:rsid w:val="00777A98"/>
    <w:rsid w:val="00777FEF"/>
    <w:rsid w:val="0078029D"/>
    <w:rsid w:val="007806E8"/>
    <w:rsid w:val="00780A0B"/>
    <w:rsid w:val="007813B5"/>
    <w:rsid w:val="00781695"/>
    <w:rsid w:val="007821AE"/>
    <w:rsid w:val="00782C5A"/>
    <w:rsid w:val="00782CBB"/>
    <w:rsid w:val="007831BC"/>
    <w:rsid w:val="00783668"/>
    <w:rsid w:val="007836FA"/>
    <w:rsid w:val="007837C3"/>
    <w:rsid w:val="00784969"/>
    <w:rsid w:val="00784BEE"/>
    <w:rsid w:val="00784EE6"/>
    <w:rsid w:val="00784F2D"/>
    <w:rsid w:val="007857B6"/>
    <w:rsid w:val="007858D7"/>
    <w:rsid w:val="00785EED"/>
    <w:rsid w:val="00786474"/>
    <w:rsid w:val="007870A8"/>
    <w:rsid w:val="0078749D"/>
    <w:rsid w:val="00787695"/>
    <w:rsid w:val="007877A7"/>
    <w:rsid w:val="00790700"/>
    <w:rsid w:val="00790A7A"/>
    <w:rsid w:val="00791D52"/>
    <w:rsid w:val="00792A38"/>
    <w:rsid w:val="00792B55"/>
    <w:rsid w:val="00793140"/>
    <w:rsid w:val="00793555"/>
    <w:rsid w:val="00793610"/>
    <w:rsid w:val="00793A1B"/>
    <w:rsid w:val="007944F9"/>
    <w:rsid w:val="007948EE"/>
    <w:rsid w:val="00795989"/>
    <w:rsid w:val="00795A61"/>
    <w:rsid w:val="00796088"/>
    <w:rsid w:val="00797D6B"/>
    <w:rsid w:val="007A05E0"/>
    <w:rsid w:val="007A063B"/>
    <w:rsid w:val="007A0815"/>
    <w:rsid w:val="007A1D6D"/>
    <w:rsid w:val="007A20BC"/>
    <w:rsid w:val="007A25D3"/>
    <w:rsid w:val="007A2767"/>
    <w:rsid w:val="007A29A3"/>
    <w:rsid w:val="007A2AE3"/>
    <w:rsid w:val="007A32EF"/>
    <w:rsid w:val="007A3C4A"/>
    <w:rsid w:val="007A4592"/>
    <w:rsid w:val="007A46FB"/>
    <w:rsid w:val="007A49EB"/>
    <w:rsid w:val="007A4DFB"/>
    <w:rsid w:val="007A517C"/>
    <w:rsid w:val="007A543C"/>
    <w:rsid w:val="007A5C9F"/>
    <w:rsid w:val="007A6F38"/>
    <w:rsid w:val="007A6F7A"/>
    <w:rsid w:val="007A7051"/>
    <w:rsid w:val="007A72A0"/>
    <w:rsid w:val="007A7442"/>
    <w:rsid w:val="007A74A7"/>
    <w:rsid w:val="007A755B"/>
    <w:rsid w:val="007A7843"/>
    <w:rsid w:val="007B068E"/>
    <w:rsid w:val="007B07DC"/>
    <w:rsid w:val="007B0AC6"/>
    <w:rsid w:val="007B0EEC"/>
    <w:rsid w:val="007B0F58"/>
    <w:rsid w:val="007B1BF9"/>
    <w:rsid w:val="007B2326"/>
    <w:rsid w:val="007B2852"/>
    <w:rsid w:val="007B29E5"/>
    <w:rsid w:val="007B2DF4"/>
    <w:rsid w:val="007B2EDD"/>
    <w:rsid w:val="007B2FD0"/>
    <w:rsid w:val="007B357E"/>
    <w:rsid w:val="007B3D99"/>
    <w:rsid w:val="007B3ED3"/>
    <w:rsid w:val="007B3EDE"/>
    <w:rsid w:val="007B462F"/>
    <w:rsid w:val="007B486E"/>
    <w:rsid w:val="007B4C66"/>
    <w:rsid w:val="007B5368"/>
    <w:rsid w:val="007B5406"/>
    <w:rsid w:val="007B5C38"/>
    <w:rsid w:val="007B5E92"/>
    <w:rsid w:val="007B614F"/>
    <w:rsid w:val="007B638F"/>
    <w:rsid w:val="007B68A0"/>
    <w:rsid w:val="007B755A"/>
    <w:rsid w:val="007C03DD"/>
    <w:rsid w:val="007C0427"/>
    <w:rsid w:val="007C0F75"/>
    <w:rsid w:val="007C120E"/>
    <w:rsid w:val="007C2059"/>
    <w:rsid w:val="007C3584"/>
    <w:rsid w:val="007C3732"/>
    <w:rsid w:val="007C3865"/>
    <w:rsid w:val="007C3CEC"/>
    <w:rsid w:val="007C4DF3"/>
    <w:rsid w:val="007C569E"/>
    <w:rsid w:val="007C57A2"/>
    <w:rsid w:val="007C5C11"/>
    <w:rsid w:val="007C6708"/>
    <w:rsid w:val="007C6921"/>
    <w:rsid w:val="007C697E"/>
    <w:rsid w:val="007C6B10"/>
    <w:rsid w:val="007C6EC8"/>
    <w:rsid w:val="007D0A1A"/>
    <w:rsid w:val="007D116E"/>
    <w:rsid w:val="007D13F2"/>
    <w:rsid w:val="007D20DB"/>
    <w:rsid w:val="007D28F3"/>
    <w:rsid w:val="007D32FB"/>
    <w:rsid w:val="007D3F8C"/>
    <w:rsid w:val="007D4018"/>
    <w:rsid w:val="007D4147"/>
    <w:rsid w:val="007D4A5A"/>
    <w:rsid w:val="007D52E1"/>
    <w:rsid w:val="007D5921"/>
    <w:rsid w:val="007D5F73"/>
    <w:rsid w:val="007D675B"/>
    <w:rsid w:val="007D70EE"/>
    <w:rsid w:val="007D79D6"/>
    <w:rsid w:val="007D7F2E"/>
    <w:rsid w:val="007E091B"/>
    <w:rsid w:val="007E29EF"/>
    <w:rsid w:val="007E4B5B"/>
    <w:rsid w:val="007E4DD3"/>
    <w:rsid w:val="007E51BB"/>
    <w:rsid w:val="007E5220"/>
    <w:rsid w:val="007E542A"/>
    <w:rsid w:val="007E66D3"/>
    <w:rsid w:val="007E7031"/>
    <w:rsid w:val="007E73BA"/>
    <w:rsid w:val="007E73EE"/>
    <w:rsid w:val="007E7417"/>
    <w:rsid w:val="007E783D"/>
    <w:rsid w:val="007E7A89"/>
    <w:rsid w:val="007E7E87"/>
    <w:rsid w:val="007F0A5A"/>
    <w:rsid w:val="007F133E"/>
    <w:rsid w:val="007F25D3"/>
    <w:rsid w:val="007F293E"/>
    <w:rsid w:val="007F316C"/>
    <w:rsid w:val="007F32B9"/>
    <w:rsid w:val="007F356C"/>
    <w:rsid w:val="007F3650"/>
    <w:rsid w:val="007F3D2D"/>
    <w:rsid w:val="007F42A0"/>
    <w:rsid w:val="007F43F8"/>
    <w:rsid w:val="007F48EA"/>
    <w:rsid w:val="007F4ED6"/>
    <w:rsid w:val="007F505C"/>
    <w:rsid w:val="007F5361"/>
    <w:rsid w:val="007F5B66"/>
    <w:rsid w:val="007F672A"/>
    <w:rsid w:val="007F7556"/>
    <w:rsid w:val="0080045F"/>
    <w:rsid w:val="00800AAF"/>
    <w:rsid w:val="00800B4F"/>
    <w:rsid w:val="00800E18"/>
    <w:rsid w:val="00800E4A"/>
    <w:rsid w:val="00800F37"/>
    <w:rsid w:val="0080118A"/>
    <w:rsid w:val="0080142F"/>
    <w:rsid w:val="0080188A"/>
    <w:rsid w:val="00802308"/>
    <w:rsid w:val="00802463"/>
    <w:rsid w:val="008027D2"/>
    <w:rsid w:val="008028EF"/>
    <w:rsid w:val="008029E0"/>
    <w:rsid w:val="00802BB6"/>
    <w:rsid w:val="00803642"/>
    <w:rsid w:val="0080406E"/>
    <w:rsid w:val="00804165"/>
    <w:rsid w:val="0080473C"/>
    <w:rsid w:val="00804CF2"/>
    <w:rsid w:val="00804DA1"/>
    <w:rsid w:val="00805628"/>
    <w:rsid w:val="00806546"/>
    <w:rsid w:val="00806548"/>
    <w:rsid w:val="008069AB"/>
    <w:rsid w:val="00807E7C"/>
    <w:rsid w:val="00807FEA"/>
    <w:rsid w:val="008106B4"/>
    <w:rsid w:val="00811FB4"/>
    <w:rsid w:val="00813642"/>
    <w:rsid w:val="008144D5"/>
    <w:rsid w:val="008157A1"/>
    <w:rsid w:val="008157DA"/>
    <w:rsid w:val="00815913"/>
    <w:rsid w:val="00815C2E"/>
    <w:rsid w:val="0081603A"/>
    <w:rsid w:val="00816102"/>
    <w:rsid w:val="00817C36"/>
    <w:rsid w:val="00820122"/>
    <w:rsid w:val="00820325"/>
    <w:rsid w:val="0082171C"/>
    <w:rsid w:val="00821747"/>
    <w:rsid w:val="00821B87"/>
    <w:rsid w:val="0082215D"/>
    <w:rsid w:val="00822478"/>
    <w:rsid w:val="00822657"/>
    <w:rsid w:val="008227CB"/>
    <w:rsid w:val="00823230"/>
    <w:rsid w:val="008237AE"/>
    <w:rsid w:val="00823B2F"/>
    <w:rsid w:val="00823B41"/>
    <w:rsid w:val="00823B86"/>
    <w:rsid w:val="00823D71"/>
    <w:rsid w:val="00823EED"/>
    <w:rsid w:val="008247F2"/>
    <w:rsid w:val="00824BDA"/>
    <w:rsid w:val="00824D07"/>
    <w:rsid w:val="008255D6"/>
    <w:rsid w:val="0082615A"/>
    <w:rsid w:val="008263E5"/>
    <w:rsid w:val="0082687C"/>
    <w:rsid w:val="00827FBC"/>
    <w:rsid w:val="00830B41"/>
    <w:rsid w:val="00830D02"/>
    <w:rsid w:val="00830EF8"/>
    <w:rsid w:val="008318EB"/>
    <w:rsid w:val="0083234C"/>
    <w:rsid w:val="00832BFE"/>
    <w:rsid w:val="00832EC1"/>
    <w:rsid w:val="00832F99"/>
    <w:rsid w:val="008333DA"/>
    <w:rsid w:val="00833767"/>
    <w:rsid w:val="00833B2F"/>
    <w:rsid w:val="00834F41"/>
    <w:rsid w:val="008359E6"/>
    <w:rsid w:val="00836036"/>
    <w:rsid w:val="00836269"/>
    <w:rsid w:val="008378ED"/>
    <w:rsid w:val="00840799"/>
    <w:rsid w:val="008415BD"/>
    <w:rsid w:val="008418BB"/>
    <w:rsid w:val="00841FDC"/>
    <w:rsid w:val="00842336"/>
    <w:rsid w:val="00842632"/>
    <w:rsid w:val="00842B38"/>
    <w:rsid w:val="00842D50"/>
    <w:rsid w:val="00842D65"/>
    <w:rsid w:val="00842F4A"/>
    <w:rsid w:val="008434D4"/>
    <w:rsid w:val="00846140"/>
    <w:rsid w:val="00846B88"/>
    <w:rsid w:val="00846D23"/>
    <w:rsid w:val="00846FDD"/>
    <w:rsid w:val="00847D1D"/>
    <w:rsid w:val="0085007A"/>
    <w:rsid w:val="0085037D"/>
    <w:rsid w:val="00850651"/>
    <w:rsid w:val="00850C71"/>
    <w:rsid w:val="008512AC"/>
    <w:rsid w:val="0085171E"/>
    <w:rsid w:val="00851D45"/>
    <w:rsid w:val="0085229A"/>
    <w:rsid w:val="008524A7"/>
    <w:rsid w:val="008526DF"/>
    <w:rsid w:val="00853696"/>
    <w:rsid w:val="00853D92"/>
    <w:rsid w:val="00853FF3"/>
    <w:rsid w:val="00854279"/>
    <w:rsid w:val="0085441E"/>
    <w:rsid w:val="00854C48"/>
    <w:rsid w:val="00854D0D"/>
    <w:rsid w:val="00855212"/>
    <w:rsid w:val="00855839"/>
    <w:rsid w:val="00855995"/>
    <w:rsid w:val="00855A84"/>
    <w:rsid w:val="00855DC2"/>
    <w:rsid w:val="00855DD5"/>
    <w:rsid w:val="00855FD0"/>
    <w:rsid w:val="00856724"/>
    <w:rsid w:val="00856DA4"/>
    <w:rsid w:val="00857424"/>
    <w:rsid w:val="00860EFD"/>
    <w:rsid w:val="0086180B"/>
    <w:rsid w:val="00861F83"/>
    <w:rsid w:val="00862C5E"/>
    <w:rsid w:val="00863127"/>
    <w:rsid w:val="00863F7C"/>
    <w:rsid w:val="0086414A"/>
    <w:rsid w:val="00864991"/>
    <w:rsid w:val="00864B87"/>
    <w:rsid w:val="0086536D"/>
    <w:rsid w:val="00867146"/>
    <w:rsid w:val="0086748C"/>
    <w:rsid w:val="00867BE1"/>
    <w:rsid w:val="00867E73"/>
    <w:rsid w:val="008702BB"/>
    <w:rsid w:val="00870332"/>
    <w:rsid w:val="00870573"/>
    <w:rsid w:val="0087061F"/>
    <w:rsid w:val="0087089C"/>
    <w:rsid w:val="00871335"/>
    <w:rsid w:val="00872132"/>
    <w:rsid w:val="00872538"/>
    <w:rsid w:val="00872794"/>
    <w:rsid w:val="00872D91"/>
    <w:rsid w:val="00872FE4"/>
    <w:rsid w:val="008730F5"/>
    <w:rsid w:val="00873769"/>
    <w:rsid w:val="00873DB8"/>
    <w:rsid w:val="008743D8"/>
    <w:rsid w:val="00874511"/>
    <w:rsid w:val="0087459C"/>
    <w:rsid w:val="008748C3"/>
    <w:rsid w:val="0087492C"/>
    <w:rsid w:val="00874CEC"/>
    <w:rsid w:val="0087562D"/>
    <w:rsid w:val="00875950"/>
    <w:rsid w:val="0087596E"/>
    <w:rsid w:val="00875BDB"/>
    <w:rsid w:val="00875DED"/>
    <w:rsid w:val="00876285"/>
    <w:rsid w:val="00876CAE"/>
    <w:rsid w:val="00877273"/>
    <w:rsid w:val="008772F6"/>
    <w:rsid w:val="008773E8"/>
    <w:rsid w:val="00880360"/>
    <w:rsid w:val="00880EAB"/>
    <w:rsid w:val="00881958"/>
    <w:rsid w:val="00881985"/>
    <w:rsid w:val="0088234A"/>
    <w:rsid w:val="00882463"/>
    <w:rsid w:val="008826A4"/>
    <w:rsid w:val="0088293A"/>
    <w:rsid w:val="00882F0E"/>
    <w:rsid w:val="00883115"/>
    <w:rsid w:val="00883E30"/>
    <w:rsid w:val="008842A4"/>
    <w:rsid w:val="00884696"/>
    <w:rsid w:val="00884D03"/>
    <w:rsid w:val="008854A2"/>
    <w:rsid w:val="0088596B"/>
    <w:rsid w:val="00886895"/>
    <w:rsid w:val="0088722D"/>
    <w:rsid w:val="00887527"/>
    <w:rsid w:val="00887591"/>
    <w:rsid w:val="008875EE"/>
    <w:rsid w:val="00887F4A"/>
    <w:rsid w:val="00887FFB"/>
    <w:rsid w:val="00890070"/>
    <w:rsid w:val="00890CD2"/>
    <w:rsid w:val="00890D63"/>
    <w:rsid w:val="00890E32"/>
    <w:rsid w:val="00891122"/>
    <w:rsid w:val="008912CA"/>
    <w:rsid w:val="00891877"/>
    <w:rsid w:val="008918A2"/>
    <w:rsid w:val="00891D46"/>
    <w:rsid w:val="0089219C"/>
    <w:rsid w:val="008923BC"/>
    <w:rsid w:val="008935BD"/>
    <w:rsid w:val="008937BB"/>
    <w:rsid w:val="00893838"/>
    <w:rsid w:val="00893F7A"/>
    <w:rsid w:val="008940C7"/>
    <w:rsid w:val="00894953"/>
    <w:rsid w:val="00894ECA"/>
    <w:rsid w:val="00895BB9"/>
    <w:rsid w:val="00895C27"/>
    <w:rsid w:val="00895CDA"/>
    <w:rsid w:val="008970B0"/>
    <w:rsid w:val="00897392"/>
    <w:rsid w:val="008A05E1"/>
    <w:rsid w:val="008A137E"/>
    <w:rsid w:val="008A1455"/>
    <w:rsid w:val="008A2C0C"/>
    <w:rsid w:val="008A3C4A"/>
    <w:rsid w:val="008A4A52"/>
    <w:rsid w:val="008A4BB1"/>
    <w:rsid w:val="008A5172"/>
    <w:rsid w:val="008A5C4D"/>
    <w:rsid w:val="008B0E5A"/>
    <w:rsid w:val="008B20A0"/>
    <w:rsid w:val="008B26F9"/>
    <w:rsid w:val="008B2741"/>
    <w:rsid w:val="008B2867"/>
    <w:rsid w:val="008B3336"/>
    <w:rsid w:val="008B3768"/>
    <w:rsid w:val="008B379D"/>
    <w:rsid w:val="008B3857"/>
    <w:rsid w:val="008B3AC8"/>
    <w:rsid w:val="008B45CF"/>
    <w:rsid w:val="008B4716"/>
    <w:rsid w:val="008B64D2"/>
    <w:rsid w:val="008B6602"/>
    <w:rsid w:val="008B7C61"/>
    <w:rsid w:val="008C06FF"/>
    <w:rsid w:val="008C0B39"/>
    <w:rsid w:val="008C0E52"/>
    <w:rsid w:val="008C18BC"/>
    <w:rsid w:val="008C1A4C"/>
    <w:rsid w:val="008C23C6"/>
    <w:rsid w:val="008C2A2A"/>
    <w:rsid w:val="008C2F51"/>
    <w:rsid w:val="008C377A"/>
    <w:rsid w:val="008C3AA2"/>
    <w:rsid w:val="008C4949"/>
    <w:rsid w:val="008C4E12"/>
    <w:rsid w:val="008C4EF4"/>
    <w:rsid w:val="008C4FCF"/>
    <w:rsid w:val="008C51E8"/>
    <w:rsid w:val="008C538E"/>
    <w:rsid w:val="008C57DD"/>
    <w:rsid w:val="008C5992"/>
    <w:rsid w:val="008C60C4"/>
    <w:rsid w:val="008C6245"/>
    <w:rsid w:val="008C68FB"/>
    <w:rsid w:val="008C6C91"/>
    <w:rsid w:val="008C6E9D"/>
    <w:rsid w:val="008C7808"/>
    <w:rsid w:val="008D0172"/>
    <w:rsid w:val="008D01CF"/>
    <w:rsid w:val="008D06F5"/>
    <w:rsid w:val="008D0817"/>
    <w:rsid w:val="008D096E"/>
    <w:rsid w:val="008D0996"/>
    <w:rsid w:val="008D1066"/>
    <w:rsid w:val="008D17F8"/>
    <w:rsid w:val="008D2534"/>
    <w:rsid w:val="008D288E"/>
    <w:rsid w:val="008D29A0"/>
    <w:rsid w:val="008D2AD9"/>
    <w:rsid w:val="008D3170"/>
    <w:rsid w:val="008D31F5"/>
    <w:rsid w:val="008D40E4"/>
    <w:rsid w:val="008D45F4"/>
    <w:rsid w:val="008D461B"/>
    <w:rsid w:val="008D4D23"/>
    <w:rsid w:val="008D5037"/>
    <w:rsid w:val="008D5620"/>
    <w:rsid w:val="008D5EB8"/>
    <w:rsid w:val="008D60E3"/>
    <w:rsid w:val="008D770C"/>
    <w:rsid w:val="008D7D55"/>
    <w:rsid w:val="008E0CDE"/>
    <w:rsid w:val="008E2355"/>
    <w:rsid w:val="008E299A"/>
    <w:rsid w:val="008E2DE3"/>
    <w:rsid w:val="008E36D0"/>
    <w:rsid w:val="008E4C68"/>
    <w:rsid w:val="008E541A"/>
    <w:rsid w:val="008E5DD6"/>
    <w:rsid w:val="008E66AB"/>
    <w:rsid w:val="008E678D"/>
    <w:rsid w:val="008E718D"/>
    <w:rsid w:val="008E7A2A"/>
    <w:rsid w:val="008F051A"/>
    <w:rsid w:val="008F24EE"/>
    <w:rsid w:val="008F2F44"/>
    <w:rsid w:val="008F2F59"/>
    <w:rsid w:val="008F3872"/>
    <w:rsid w:val="008F3C59"/>
    <w:rsid w:val="008F4530"/>
    <w:rsid w:val="008F4BD6"/>
    <w:rsid w:val="008F4E5D"/>
    <w:rsid w:val="008F641B"/>
    <w:rsid w:val="008F64B3"/>
    <w:rsid w:val="008F659A"/>
    <w:rsid w:val="008F6BBD"/>
    <w:rsid w:val="008F6D2D"/>
    <w:rsid w:val="008F6D6E"/>
    <w:rsid w:val="008F7108"/>
    <w:rsid w:val="008F7DAE"/>
    <w:rsid w:val="0090187D"/>
    <w:rsid w:val="009019C6"/>
    <w:rsid w:val="009022B0"/>
    <w:rsid w:val="00903125"/>
    <w:rsid w:val="00903280"/>
    <w:rsid w:val="0090340B"/>
    <w:rsid w:val="009036E6"/>
    <w:rsid w:val="00903E4F"/>
    <w:rsid w:val="00904507"/>
    <w:rsid w:val="00904877"/>
    <w:rsid w:val="00904BEC"/>
    <w:rsid w:val="00904E16"/>
    <w:rsid w:val="00904F75"/>
    <w:rsid w:val="009053AE"/>
    <w:rsid w:val="00905889"/>
    <w:rsid w:val="009060C8"/>
    <w:rsid w:val="0090665D"/>
    <w:rsid w:val="00906751"/>
    <w:rsid w:val="0090742F"/>
    <w:rsid w:val="009075D9"/>
    <w:rsid w:val="00910494"/>
    <w:rsid w:val="0091055D"/>
    <w:rsid w:val="00911B24"/>
    <w:rsid w:val="009124E8"/>
    <w:rsid w:val="0091251B"/>
    <w:rsid w:val="00912714"/>
    <w:rsid w:val="009139CE"/>
    <w:rsid w:val="00913B62"/>
    <w:rsid w:val="00913C84"/>
    <w:rsid w:val="009141AB"/>
    <w:rsid w:val="00914B60"/>
    <w:rsid w:val="00914D3E"/>
    <w:rsid w:val="00914FCE"/>
    <w:rsid w:val="00915B0E"/>
    <w:rsid w:val="00915CA5"/>
    <w:rsid w:val="0091613E"/>
    <w:rsid w:val="00916D21"/>
    <w:rsid w:val="00916F8E"/>
    <w:rsid w:val="009173B6"/>
    <w:rsid w:val="0091776C"/>
    <w:rsid w:val="0091776F"/>
    <w:rsid w:val="00917A40"/>
    <w:rsid w:val="00917D78"/>
    <w:rsid w:val="009204CB"/>
    <w:rsid w:val="00921008"/>
    <w:rsid w:val="0092288E"/>
    <w:rsid w:val="00923154"/>
    <w:rsid w:val="00924DC6"/>
    <w:rsid w:val="00925AFE"/>
    <w:rsid w:val="00925E84"/>
    <w:rsid w:val="00925EB2"/>
    <w:rsid w:val="009260BB"/>
    <w:rsid w:val="009266F7"/>
    <w:rsid w:val="009273D6"/>
    <w:rsid w:val="00927E4A"/>
    <w:rsid w:val="00930310"/>
    <w:rsid w:val="00930456"/>
    <w:rsid w:val="009306C9"/>
    <w:rsid w:val="00930848"/>
    <w:rsid w:val="00930CD4"/>
    <w:rsid w:val="00931027"/>
    <w:rsid w:val="009327EA"/>
    <w:rsid w:val="00932CBA"/>
    <w:rsid w:val="0093435C"/>
    <w:rsid w:val="00934771"/>
    <w:rsid w:val="00934F9B"/>
    <w:rsid w:val="009358A4"/>
    <w:rsid w:val="00936444"/>
    <w:rsid w:val="00937402"/>
    <w:rsid w:val="00937533"/>
    <w:rsid w:val="00937E5D"/>
    <w:rsid w:val="009402EC"/>
    <w:rsid w:val="009409D7"/>
    <w:rsid w:val="00941B3D"/>
    <w:rsid w:val="00941FCE"/>
    <w:rsid w:val="009435ED"/>
    <w:rsid w:val="009436E0"/>
    <w:rsid w:val="00943824"/>
    <w:rsid w:val="00944D3E"/>
    <w:rsid w:val="00944F47"/>
    <w:rsid w:val="0094562E"/>
    <w:rsid w:val="00945899"/>
    <w:rsid w:val="00945EAE"/>
    <w:rsid w:val="00946452"/>
    <w:rsid w:val="009467A4"/>
    <w:rsid w:val="009474A6"/>
    <w:rsid w:val="00950AEB"/>
    <w:rsid w:val="00951B10"/>
    <w:rsid w:val="00952825"/>
    <w:rsid w:val="00952922"/>
    <w:rsid w:val="009529A7"/>
    <w:rsid w:val="00952F13"/>
    <w:rsid w:val="009533A6"/>
    <w:rsid w:val="009543C0"/>
    <w:rsid w:val="00954EC5"/>
    <w:rsid w:val="00954FB7"/>
    <w:rsid w:val="009553EB"/>
    <w:rsid w:val="0095545C"/>
    <w:rsid w:val="0095557C"/>
    <w:rsid w:val="0095615E"/>
    <w:rsid w:val="00956AC9"/>
    <w:rsid w:val="0095726E"/>
    <w:rsid w:val="00957B07"/>
    <w:rsid w:val="00957E09"/>
    <w:rsid w:val="00957E90"/>
    <w:rsid w:val="009607BC"/>
    <w:rsid w:val="0096181D"/>
    <w:rsid w:val="00961A70"/>
    <w:rsid w:val="009632A9"/>
    <w:rsid w:val="00963D1A"/>
    <w:rsid w:val="009648C4"/>
    <w:rsid w:val="00964B3E"/>
    <w:rsid w:val="00964C95"/>
    <w:rsid w:val="00964F65"/>
    <w:rsid w:val="00965CD4"/>
    <w:rsid w:val="00965E3A"/>
    <w:rsid w:val="00965EEB"/>
    <w:rsid w:val="00966819"/>
    <w:rsid w:val="009678ED"/>
    <w:rsid w:val="00967FE2"/>
    <w:rsid w:val="0097064B"/>
    <w:rsid w:val="009709F0"/>
    <w:rsid w:val="00970E29"/>
    <w:rsid w:val="009713E9"/>
    <w:rsid w:val="0097186B"/>
    <w:rsid w:val="009728CC"/>
    <w:rsid w:val="009729E1"/>
    <w:rsid w:val="009734C1"/>
    <w:rsid w:val="0097440A"/>
    <w:rsid w:val="009745ED"/>
    <w:rsid w:val="0097465A"/>
    <w:rsid w:val="0097530F"/>
    <w:rsid w:val="00975F17"/>
    <w:rsid w:val="0097649D"/>
    <w:rsid w:val="009775D4"/>
    <w:rsid w:val="009803D6"/>
    <w:rsid w:val="00980B34"/>
    <w:rsid w:val="00980CCF"/>
    <w:rsid w:val="00980D45"/>
    <w:rsid w:val="00980F57"/>
    <w:rsid w:val="00981288"/>
    <w:rsid w:val="0098180E"/>
    <w:rsid w:val="009823AF"/>
    <w:rsid w:val="009826AA"/>
    <w:rsid w:val="00982C30"/>
    <w:rsid w:val="0098313D"/>
    <w:rsid w:val="00983418"/>
    <w:rsid w:val="00983A7A"/>
    <w:rsid w:val="00983D80"/>
    <w:rsid w:val="009848A0"/>
    <w:rsid w:val="009849D0"/>
    <w:rsid w:val="00984BE4"/>
    <w:rsid w:val="009857F1"/>
    <w:rsid w:val="00985C1E"/>
    <w:rsid w:val="00985C55"/>
    <w:rsid w:val="0098628F"/>
    <w:rsid w:val="009862DC"/>
    <w:rsid w:val="009869EC"/>
    <w:rsid w:val="00987456"/>
    <w:rsid w:val="00987A2F"/>
    <w:rsid w:val="009902B3"/>
    <w:rsid w:val="0099037D"/>
    <w:rsid w:val="00990ADC"/>
    <w:rsid w:val="0099122A"/>
    <w:rsid w:val="00991705"/>
    <w:rsid w:val="009920DE"/>
    <w:rsid w:val="00992E40"/>
    <w:rsid w:val="0099351E"/>
    <w:rsid w:val="00993F47"/>
    <w:rsid w:val="009944D1"/>
    <w:rsid w:val="00994805"/>
    <w:rsid w:val="00995739"/>
    <w:rsid w:val="00995A04"/>
    <w:rsid w:val="00996498"/>
    <w:rsid w:val="0099651A"/>
    <w:rsid w:val="00996882"/>
    <w:rsid w:val="00997D83"/>
    <w:rsid w:val="00997DFE"/>
    <w:rsid w:val="009A02A3"/>
    <w:rsid w:val="009A07FA"/>
    <w:rsid w:val="009A0B08"/>
    <w:rsid w:val="009A1838"/>
    <w:rsid w:val="009A1E73"/>
    <w:rsid w:val="009A2A57"/>
    <w:rsid w:val="009A2FAB"/>
    <w:rsid w:val="009A334C"/>
    <w:rsid w:val="009A42E0"/>
    <w:rsid w:val="009A494F"/>
    <w:rsid w:val="009A4EFA"/>
    <w:rsid w:val="009A4F8E"/>
    <w:rsid w:val="009A5C14"/>
    <w:rsid w:val="009A712E"/>
    <w:rsid w:val="009A76B2"/>
    <w:rsid w:val="009A79B3"/>
    <w:rsid w:val="009B04A5"/>
    <w:rsid w:val="009B04E4"/>
    <w:rsid w:val="009B107A"/>
    <w:rsid w:val="009B154E"/>
    <w:rsid w:val="009B1B29"/>
    <w:rsid w:val="009B2DD8"/>
    <w:rsid w:val="009B3512"/>
    <w:rsid w:val="009B3F2F"/>
    <w:rsid w:val="009B4063"/>
    <w:rsid w:val="009B4077"/>
    <w:rsid w:val="009B40A7"/>
    <w:rsid w:val="009B479C"/>
    <w:rsid w:val="009B50E7"/>
    <w:rsid w:val="009B59B1"/>
    <w:rsid w:val="009B5A65"/>
    <w:rsid w:val="009B5E97"/>
    <w:rsid w:val="009B61D7"/>
    <w:rsid w:val="009B6B10"/>
    <w:rsid w:val="009B6C1C"/>
    <w:rsid w:val="009B740F"/>
    <w:rsid w:val="009B7D28"/>
    <w:rsid w:val="009C01E4"/>
    <w:rsid w:val="009C03C5"/>
    <w:rsid w:val="009C149C"/>
    <w:rsid w:val="009C1A88"/>
    <w:rsid w:val="009C1DFB"/>
    <w:rsid w:val="009C2991"/>
    <w:rsid w:val="009C2AE2"/>
    <w:rsid w:val="009C302B"/>
    <w:rsid w:val="009C3ADB"/>
    <w:rsid w:val="009C3DA3"/>
    <w:rsid w:val="009C4191"/>
    <w:rsid w:val="009C427E"/>
    <w:rsid w:val="009C4329"/>
    <w:rsid w:val="009C4AE9"/>
    <w:rsid w:val="009C500B"/>
    <w:rsid w:val="009C5949"/>
    <w:rsid w:val="009C718E"/>
    <w:rsid w:val="009C7FA7"/>
    <w:rsid w:val="009D0436"/>
    <w:rsid w:val="009D0595"/>
    <w:rsid w:val="009D06AF"/>
    <w:rsid w:val="009D0A8F"/>
    <w:rsid w:val="009D1053"/>
    <w:rsid w:val="009D1507"/>
    <w:rsid w:val="009D2441"/>
    <w:rsid w:val="009D2C7C"/>
    <w:rsid w:val="009D37AD"/>
    <w:rsid w:val="009D3A59"/>
    <w:rsid w:val="009D470F"/>
    <w:rsid w:val="009D4B48"/>
    <w:rsid w:val="009D52E5"/>
    <w:rsid w:val="009D5AF3"/>
    <w:rsid w:val="009D5B73"/>
    <w:rsid w:val="009D6310"/>
    <w:rsid w:val="009D6447"/>
    <w:rsid w:val="009D71E5"/>
    <w:rsid w:val="009D758C"/>
    <w:rsid w:val="009D7AA5"/>
    <w:rsid w:val="009D7CC4"/>
    <w:rsid w:val="009E0852"/>
    <w:rsid w:val="009E1CCF"/>
    <w:rsid w:val="009E203E"/>
    <w:rsid w:val="009E3251"/>
    <w:rsid w:val="009E474B"/>
    <w:rsid w:val="009E53A0"/>
    <w:rsid w:val="009E5EBB"/>
    <w:rsid w:val="009E653A"/>
    <w:rsid w:val="009E69DE"/>
    <w:rsid w:val="009E700B"/>
    <w:rsid w:val="009E732B"/>
    <w:rsid w:val="009F0924"/>
    <w:rsid w:val="009F0F51"/>
    <w:rsid w:val="009F0F67"/>
    <w:rsid w:val="009F1587"/>
    <w:rsid w:val="009F1D12"/>
    <w:rsid w:val="009F1D5A"/>
    <w:rsid w:val="009F2213"/>
    <w:rsid w:val="009F2342"/>
    <w:rsid w:val="009F2968"/>
    <w:rsid w:val="009F2D26"/>
    <w:rsid w:val="009F2EAD"/>
    <w:rsid w:val="009F3595"/>
    <w:rsid w:val="009F3847"/>
    <w:rsid w:val="009F3A4C"/>
    <w:rsid w:val="009F3FD1"/>
    <w:rsid w:val="009F42AF"/>
    <w:rsid w:val="009F431C"/>
    <w:rsid w:val="009F457B"/>
    <w:rsid w:val="009F5496"/>
    <w:rsid w:val="009F6843"/>
    <w:rsid w:val="009F77CF"/>
    <w:rsid w:val="009F7840"/>
    <w:rsid w:val="00A02052"/>
    <w:rsid w:val="00A02A13"/>
    <w:rsid w:val="00A03186"/>
    <w:rsid w:val="00A0394D"/>
    <w:rsid w:val="00A04A2D"/>
    <w:rsid w:val="00A05587"/>
    <w:rsid w:val="00A0636A"/>
    <w:rsid w:val="00A07D13"/>
    <w:rsid w:val="00A10AEA"/>
    <w:rsid w:val="00A11039"/>
    <w:rsid w:val="00A1199A"/>
    <w:rsid w:val="00A122D9"/>
    <w:rsid w:val="00A12E3A"/>
    <w:rsid w:val="00A130F7"/>
    <w:rsid w:val="00A13912"/>
    <w:rsid w:val="00A13C2B"/>
    <w:rsid w:val="00A13D4B"/>
    <w:rsid w:val="00A14CCA"/>
    <w:rsid w:val="00A15835"/>
    <w:rsid w:val="00A16052"/>
    <w:rsid w:val="00A162DA"/>
    <w:rsid w:val="00A16F3C"/>
    <w:rsid w:val="00A17097"/>
    <w:rsid w:val="00A17338"/>
    <w:rsid w:val="00A1797A"/>
    <w:rsid w:val="00A17A2A"/>
    <w:rsid w:val="00A17BA2"/>
    <w:rsid w:val="00A20875"/>
    <w:rsid w:val="00A20C2F"/>
    <w:rsid w:val="00A21C1D"/>
    <w:rsid w:val="00A22A6A"/>
    <w:rsid w:val="00A22CE9"/>
    <w:rsid w:val="00A22F74"/>
    <w:rsid w:val="00A23B38"/>
    <w:rsid w:val="00A23C92"/>
    <w:rsid w:val="00A2411E"/>
    <w:rsid w:val="00A25A32"/>
    <w:rsid w:val="00A25E22"/>
    <w:rsid w:val="00A2686D"/>
    <w:rsid w:val="00A26A8A"/>
    <w:rsid w:val="00A274CF"/>
    <w:rsid w:val="00A2758F"/>
    <w:rsid w:val="00A27AAF"/>
    <w:rsid w:val="00A27EAE"/>
    <w:rsid w:val="00A30516"/>
    <w:rsid w:val="00A306A7"/>
    <w:rsid w:val="00A309C6"/>
    <w:rsid w:val="00A31753"/>
    <w:rsid w:val="00A31C06"/>
    <w:rsid w:val="00A31D77"/>
    <w:rsid w:val="00A32640"/>
    <w:rsid w:val="00A328F5"/>
    <w:rsid w:val="00A32F04"/>
    <w:rsid w:val="00A32F18"/>
    <w:rsid w:val="00A331E3"/>
    <w:rsid w:val="00A33D26"/>
    <w:rsid w:val="00A34CA1"/>
    <w:rsid w:val="00A35B9F"/>
    <w:rsid w:val="00A35BE8"/>
    <w:rsid w:val="00A35E46"/>
    <w:rsid w:val="00A36701"/>
    <w:rsid w:val="00A371FB"/>
    <w:rsid w:val="00A37EF4"/>
    <w:rsid w:val="00A40E86"/>
    <w:rsid w:val="00A42695"/>
    <w:rsid w:val="00A428A7"/>
    <w:rsid w:val="00A431A2"/>
    <w:rsid w:val="00A4380E"/>
    <w:rsid w:val="00A45363"/>
    <w:rsid w:val="00A46241"/>
    <w:rsid w:val="00A46905"/>
    <w:rsid w:val="00A471F5"/>
    <w:rsid w:val="00A47466"/>
    <w:rsid w:val="00A476E6"/>
    <w:rsid w:val="00A47780"/>
    <w:rsid w:val="00A478CF"/>
    <w:rsid w:val="00A47EAE"/>
    <w:rsid w:val="00A50C41"/>
    <w:rsid w:val="00A50D13"/>
    <w:rsid w:val="00A5103E"/>
    <w:rsid w:val="00A515F3"/>
    <w:rsid w:val="00A51F04"/>
    <w:rsid w:val="00A52271"/>
    <w:rsid w:val="00A53518"/>
    <w:rsid w:val="00A53EA9"/>
    <w:rsid w:val="00A53F80"/>
    <w:rsid w:val="00A55FC1"/>
    <w:rsid w:val="00A56986"/>
    <w:rsid w:val="00A601A1"/>
    <w:rsid w:val="00A60CF8"/>
    <w:rsid w:val="00A60D60"/>
    <w:rsid w:val="00A61E16"/>
    <w:rsid w:val="00A6254F"/>
    <w:rsid w:val="00A63298"/>
    <w:rsid w:val="00A63649"/>
    <w:rsid w:val="00A641B9"/>
    <w:rsid w:val="00A644B1"/>
    <w:rsid w:val="00A64FF5"/>
    <w:rsid w:val="00A65082"/>
    <w:rsid w:val="00A65121"/>
    <w:rsid w:val="00A6513A"/>
    <w:rsid w:val="00A65406"/>
    <w:rsid w:val="00A65648"/>
    <w:rsid w:val="00A65AEA"/>
    <w:rsid w:val="00A65C60"/>
    <w:rsid w:val="00A66F26"/>
    <w:rsid w:val="00A6708A"/>
    <w:rsid w:val="00A6712F"/>
    <w:rsid w:val="00A673E5"/>
    <w:rsid w:val="00A676DB"/>
    <w:rsid w:val="00A6772C"/>
    <w:rsid w:val="00A6786F"/>
    <w:rsid w:val="00A678FF"/>
    <w:rsid w:val="00A70362"/>
    <w:rsid w:val="00A71251"/>
    <w:rsid w:val="00A72195"/>
    <w:rsid w:val="00A727BF"/>
    <w:rsid w:val="00A7342F"/>
    <w:rsid w:val="00A7351F"/>
    <w:rsid w:val="00A7476C"/>
    <w:rsid w:val="00A74D2B"/>
    <w:rsid w:val="00A751BB"/>
    <w:rsid w:val="00A75A61"/>
    <w:rsid w:val="00A75CED"/>
    <w:rsid w:val="00A76961"/>
    <w:rsid w:val="00A7696F"/>
    <w:rsid w:val="00A76AA8"/>
    <w:rsid w:val="00A772FE"/>
    <w:rsid w:val="00A77FB7"/>
    <w:rsid w:val="00A80185"/>
    <w:rsid w:val="00A80A55"/>
    <w:rsid w:val="00A80B67"/>
    <w:rsid w:val="00A80EC9"/>
    <w:rsid w:val="00A812A4"/>
    <w:rsid w:val="00A817A7"/>
    <w:rsid w:val="00A818B8"/>
    <w:rsid w:val="00A8193D"/>
    <w:rsid w:val="00A8229F"/>
    <w:rsid w:val="00A82599"/>
    <w:rsid w:val="00A8288F"/>
    <w:rsid w:val="00A8311A"/>
    <w:rsid w:val="00A83980"/>
    <w:rsid w:val="00A83D4E"/>
    <w:rsid w:val="00A83F24"/>
    <w:rsid w:val="00A84755"/>
    <w:rsid w:val="00A84B19"/>
    <w:rsid w:val="00A84BBA"/>
    <w:rsid w:val="00A84C59"/>
    <w:rsid w:val="00A85229"/>
    <w:rsid w:val="00A85721"/>
    <w:rsid w:val="00A85BDF"/>
    <w:rsid w:val="00A86668"/>
    <w:rsid w:val="00A8671B"/>
    <w:rsid w:val="00A87889"/>
    <w:rsid w:val="00A87906"/>
    <w:rsid w:val="00A902E8"/>
    <w:rsid w:val="00A90856"/>
    <w:rsid w:val="00A9094C"/>
    <w:rsid w:val="00A90CBE"/>
    <w:rsid w:val="00A90F24"/>
    <w:rsid w:val="00A91214"/>
    <w:rsid w:val="00A91322"/>
    <w:rsid w:val="00A92473"/>
    <w:rsid w:val="00A9278D"/>
    <w:rsid w:val="00A930BF"/>
    <w:rsid w:val="00A9367A"/>
    <w:rsid w:val="00A93B30"/>
    <w:rsid w:val="00A93E55"/>
    <w:rsid w:val="00A94281"/>
    <w:rsid w:val="00A946C4"/>
    <w:rsid w:val="00A9477D"/>
    <w:rsid w:val="00A966A2"/>
    <w:rsid w:val="00A97554"/>
    <w:rsid w:val="00A97642"/>
    <w:rsid w:val="00A976DE"/>
    <w:rsid w:val="00A97AB3"/>
    <w:rsid w:val="00AA0221"/>
    <w:rsid w:val="00AA034F"/>
    <w:rsid w:val="00AA14EF"/>
    <w:rsid w:val="00AA1628"/>
    <w:rsid w:val="00AA1990"/>
    <w:rsid w:val="00AA249B"/>
    <w:rsid w:val="00AA2E30"/>
    <w:rsid w:val="00AA3303"/>
    <w:rsid w:val="00AA3996"/>
    <w:rsid w:val="00AA39FB"/>
    <w:rsid w:val="00AA46F4"/>
    <w:rsid w:val="00AA4DB5"/>
    <w:rsid w:val="00AA550D"/>
    <w:rsid w:val="00AA5697"/>
    <w:rsid w:val="00AA5ECB"/>
    <w:rsid w:val="00AA699D"/>
    <w:rsid w:val="00AA6D4C"/>
    <w:rsid w:val="00AA6F4C"/>
    <w:rsid w:val="00AA73EC"/>
    <w:rsid w:val="00AB0BAD"/>
    <w:rsid w:val="00AB186A"/>
    <w:rsid w:val="00AB2C63"/>
    <w:rsid w:val="00AB301F"/>
    <w:rsid w:val="00AB323C"/>
    <w:rsid w:val="00AB4665"/>
    <w:rsid w:val="00AB46A8"/>
    <w:rsid w:val="00AB4F39"/>
    <w:rsid w:val="00AB55AD"/>
    <w:rsid w:val="00AB6169"/>
    <w:rsid w:val="00AB6252"/>
    <w:rsid w:val="00AB66A0"/>
    <w:rsid w:val="00AB6854"/>
    <w:rsid w:val="00AB6B74"/>
    <w:rsid w:val="00AB6D61"/>
    <w:rsid w:val="00AB6DBE"/>
    <w:rsid w:val="00AB7134"/>
    <w:rsid w:val="00AB752C"/>
    <w:rsid w:val="00AC0B62"/>
    <w:rsid w:val="00AC0C50"/>
    <w:rsid w:val="00AC1773"/>
    <w:rsid w:val="00AC2606"/>
    <w:rsid w:val="00AC2958"/>
    <w:rsid w:val="00AC34D4"/>
    <w:rsid w:val="00AC39E0"/>
    <w:rsid w:val="00AC4166"/>
    <w:rsid w:val="00AC4372"/>
    <w:rsid w:val="00AC43B3"/>
    <w:rsid w:val="00AC462E"/>
    <w:rsid w:val="00AC4720"/>
    <w:rsid w:val="00AC4BFC"/>
    <w:rsid w:val="00AC5AD4"/>
    <w:rsid w:val="00AC658F"/>
    <w:rsid w:val="00AC70EB"/>
    <w:rsid w:val="00AC7B25"/>
    <w:rsid w:val="00AC7F10"/>
    <w:rsid w:val="00AD17F1"/>
    <w:rsid w:val="00AD1CD6"/>
    <w:rsid w:val="00AD1FD4"/>
    <w:rsid w:val="00AD2DD2"/>
    <w:rsid w:val="00AD334A"/>
    <w:rsid w:val="00AD3DFA"/>
    <w:rsid w:val="00AD3E80"/>
    <w:rsid w:val="00AD42AD"/>
    <w:rsid w:val="00AD5247"/>
    <w:rsid w:val="00AD5626"/>
    <w:rsid w:val="00AD61E9"/>
    <w:rsid w:val="00AD6C58"/>
    <w:rsid w:val="00AD6CDC"/>
    <w:rsid w:val="00AD73DE"/>
    <w:rsid w:val="00AD7D29"/>
    <w:rsid w:val="00AE0913"/>
    <w:rsid w:val="00AE0B88"/>
    <w:rsid w:val="00AE13CA"/>
    <w:rsid w:val="00AE1C7D"/>
    <w:rsid w:val="00AE2294"/>
    <w:rsid w:val="00AE2A03"/>
    <w:rsid w:val="00AE37F3"/>
    <w:rsid w:val="00AE3CBF"/>
    <w:rsid w:val="00AE4700"/>
    <w:rsid w:val="00AE4BD6"/>
    <w:rsid w:val="00AE4E58"/>
    <w:rsid w:val="00AE54C0"/>
    <w:rsid w:val="00AE638D"/>
    <w:rsid w:val="00AE726A"/>
    <w:rsid w:val="00AE73B9"/>
    <w:rsid w:val="00AE7AA0"/>
    <w:rsid w:val="00AE7B5F"/>
    <w:rsid w:val="00AE7BC1"/>
    <w:rsid w:val="00AF02BC"/>
    <w:rsid w:val="00AF02CE"/>
    <w:rsid w:val="00AF0E13"/>
    <w:rsid w:val="00AF11E2"/>
    <w:rsid w:val="00AF131C"/>
    <w:rsid w:val="00AF1948"/>
    <w:rsid w:val="00AF1A90"/>
    <w:rsid w:val="00AF226B"/>
    <w:rsid w:val="00AF3247"/>
    <w:rsid w:val="00AF32CD"/>
    <w:rsid w:val="00AF348F"/>
    <w:rsid w:val="00AF4ACB"/>
    <w:rsid w:val="00AF52C8"/>
    <w:rsid w:val="00AF5777"/>
    <w:rsid w:val="00AF5B76"/>
    <w:rsid w:val="00AF6104"/>
    <w:rsid w:val="00AF6904"/>
    <w:rsid w:val="00AF6DAF"/>
    <w:rsid w:val="00AF6EBD"/>
    <w:rsid w:val="00AF7735"/>
    <w:rsid w:val="00B0039E"/>
    <w:rsid w:val="00B00485"/>
    <w:rsid w:val="00B007A4"/>
    <w:rsid w:val="00B010DE"/>
    <w:rsid w:val="00B01E91"/>
    <w:rsid w:val="00B02FCA"/>
    <w:rsid w:val="00B031CF"/>
    <w:rsid w:val="00B038A3"/>
    <w:rsid w:val="00B03EBB"/>
    <w:rsid w:val="00B051E1"/>
    <w:rsid w:val="00B0573E"/>
    <w:rsid w:val="00B05982"/>
    <w:rsid w:val="00B061FA"/>
    <w:rsid w:val="00B06ED0"/>
    <w:rsid w:val="00B07E28"/>
    <w:rsid w:val="00B07E90"/>
    <w:rsid w:val="00B07F43"/>
    <w:rsid w:val="00B10CEB"/>
    <w:rsid w:val="00B1100A"/>
    <w:rsid w:val="00B110DF"/>
    <w:rsid w:val="00B121B2"/>
    <w:rsid w:val="00B12F1A"/>
    <w:rsid w:val="00B133BC"/>
    <w:rsid w:val="00B13916"/>
    <w:rsid w:val="00B13FDA"/>
    <w:rsid w:val="00B143A5"/>
    <w:rsid w:val="00B14915"/>
    <w:rsid w:val="00B15960"/>
    <w:rsid w:val="00B163CB"/>
    <w:rsid w:val="00B168DD"/>
    <w:rsid w:val="00B16D97"/>
    <w:rsid w:val="00B16FE8"/>
    <w:rsid w:val="00B200D4"/>
    <w:rsid w:val="00B2024D"/>
    <w:rsid w:val="00B21571"/>
    <w:rsid w:val="00B2224D"/>
    <w:rsid w:val="00B2270D"/>
    <w:rsid w:val="00B22AA1"/>
    <w:rsid w:val="00B22D12"/>
    <w:rsid w:val="00B23322"/>
    <w:rsid w:val="00B23FE2"/>
    <w:rsid w:val="00B25783"/>
    <w:rsid w:val="00B25D90"/>
    <w:rsid w:val="00B25E3F"/>
    <w:rsid w:val="00B27970"/>
    <w:rsid w:val="00B27F9D"/>
    <w:rsid w:val="00B303F1"/>
    <w:rsid w:val="00B30608"/>
    <w:rsid w:val="00B30712"/>
    <w:rsid w:val="00B30735"/>
    <w:rsid w:val="00B308D3"/>
    <w:rsid w:val="00B30FFA"/>
    <w:rsid w:val="00B3243C"/>
    <w:rsid w:val="00B32D1C"/>
    <w:rsid w:val="00B32DDF"/>
    <w:rsid w:val="00B32EFD"/>
    <w:rsid w:val="00B336E5"/>
    <w:rsid w:val="00B340C3"/>
    <w:rsid w:val="00B34161"/>
    <w:rsid w:val="00B346FA"/>
    <w:rsid w:val="00B3499C"/>
    <w:rsid w:val="00B34ADD"/>
    <w:rsid w:val="00B34E0D"/>
    <w:rsid w:val="00B35970"/>
    <w:rsid w:val="00B360DB"/>
    <w:rsid w:val="00B3680E"/>
    <w:rsid w:val="00B369BB"/>
    <w:rsid w:val="00B36C7E"/>
    <w:rsid w:val="00B36E4F"/>
    <w:rsid w:val="00B37261"/>
    <w:rsid w:val="00B3775D"/>
    <w:rsid w:val="00B37B7B"/>
    <w:rsid w:val="00B37C1C"/>
    <w:rsid w:val="00B37D35"/>
    <w:rsid w:val="00B41841"/>
    <w:rsid w:val="00B4186E"/>
    <w:rsid w:val="00B41D6B"/>
    <w:rsid w:val="00B4298F"/>
    <w:rsid w:val="00B42CFB"/>
    <w:rsid w:val="00B42FD6"/>
    <w:rsid w:val="00B430E9"/>
    <w:rsid w:val="00B43400"/>
    <w:rsid w:val="00B4377E"/>
    <w:rsid w:val="00B43C8B"/>
    <w:rsid w:val="00B44671"/>
    <w:rsid w:val="00B456AF"/>
    <w:rsid w:val="00B45FFD"/>
    <w:rsid w:val="00B4604A"/>
    <w:rsid w:val="00B473FD"/>
    <w:rsid w:val="00B47928"/>
    <w:rsid w:val="00B47A87"/>
    <w:rsid w:val="00B501D3"/>
    <w:rsid w:val="00B506B1"/>
    <w:rsid w:val="00B50CBF"/>
    <w:rsid w:val="00B50F51"/>
    <w:rsid w:val="00B519CB"/>
    <w:rsid w:val="00B520EA"/>
    <w:rsid w:val="00B5345B"/>
    <w:rsid w:val="00B53728"/>
    <w:rsid w:val="00B53CA9"/>
    <w:rsid w:val="00B54052"/>
    <w:rsid w:val="00B54684"/>
    <w:rsid w:val="00B54810"/>
    <w:rsid w:val="00B55423"/>
    <w:rsid w:val="00B55576"/>
    <w:rsid w:val="00B556F0"/>
    <w:rsid w:val="00B56442"/>
    <w:rsid w:val="00B5673A"/>
    <w:rsid w:val="00B56B17"/>
    <w:rsid w:val="00B573DE"/>
    <w:rsid w:val="00B57716"/>
    <w:rsid w:val="00B579A9"/>
    <w:rsid w:val="00B6070E"/>
    <w:rsid w:val="00B6171A"/>
    <w:rsid w:val="00B6199A"/>
    <w:rsid w:val="00B621F3"/>
    <w:rsid w:val="00B6243F"/>
    <w:rsid w:val="00B63E1F"/>
    <w:rsid w:val="00B6460D"/>
    <w:rsid w:val="00B647B8"/>
    <w:rsid w:val="00B64E6A"/>
    <w:rsid w:val="00B652A0"/>
    <w:rsid w:val="00B654BC"/>
    <w:rsid w:val="00B65A86"/>
    <w:rsid w:val="00B66350"/>
    <w:rsid w:val="00B66C29"/>
    <w:rsid w:val="00B675DD"/>
    <w:rsid w:val="00B67925"/>
    <w:rsid w:val="00B7062B"/>
    <w:rsid w:val="00B70F75"/>
    <w:rsid w:val="00B71075"/>
    <w:rsid w:val="00B7130C"/>
    <w:rsid w:val="00B71D34"/>
    <w:rsid w:val="00B723C6"/>
    <w:rsid w:val="00B72603"/>
    <w:rsid w:val="00B729CE"/>
    <w:rsid w:val="00B72C54"/>
    <w:rsid w:val="00B74321"/>
    <w:rsid w:val="00B747C5"/>
    <w:rsid w:val="00B74861"/>
    <w:rsid w:val="00B74D7C"/>
    <w:rsid w:val="00B74F60"/>
    <w:rsid w:val="00B76168"/>
    <w:rsid w:val="00B7667F"/>
    <w:rsid w:val="00B767B8"/>
    <w:rsid w:val="00B803A7"/>
    <w:rsid w:val="00B809C1"/>
    <w:rsid w:val="00B813DA"/>
    <w:rsid w:val="00B82CD0"/>
    <w:rsid w:val="00B82EB7"/>
    <w:rsid w:val="00B83445"/>
    <w:rsid w:val="00B8366C"/>
    <w:rsid w:val="00B83727"/>
    <w:rsid w:val="00B8465E"/>
    <w:rsid w:val="00B8488F"/>
    <w:rsid w:val="00B848B1"/>
    <w:rsid w:val="00B84E03"/>
    <w:rsid w:val="00B852DB"/>
    <w:rsid w:val="00B85363"/>
    <w:rsid w:val="00B85A3E"/>
    <w:rsid w:val="00B85AAD"/>
    <w:rsid w:val="00B86DA8"/>
    <w:rsid w:val="00B86FC5"/>
    <w:rsid w:val="00B8730F"/>
    <w:rsid w:val="00B87431"/>
    <w:rsid w:val="00B87715"/>
    <w:rsid w:val="00B879D9"/>
    <w:rsid w:val="00B901E9"/>
    <w:rsid w:val="00B91603"/>
    <w:rsid w:val="00B933BE"/>
    <w:rsid w:val="00B93673"/>
    <w:rsid w:val="00B9369B"/>
    <w:rsid w:val="00B93FC6"/>
    <w:rsid w:val="00B94182"/>
    <w:rsid w:val="00B94F8E"/>
    <w:rsid w:val="00B95624"/>
    <w:rsid w:val="00B95B15"/>
    <w:rsid w:val="00B95FDA"/>
    <w:rsid w:val="00B966F0"/>
    <w:rsid w:val="00B976A9"/>
    <w:rsid w:val="00BA0E27"/>
    <w:rsid w:val="00BA0F68"/>
    <w:rsid w:val="00BA1246"/>
    <w:rsid w:val="00BA1912"/>
    <w:rsid w:val="00BA1E49"/>
    <w:rsid w:val="00BA2476"/>
    <w:rsid w:val="00BA280A"/>
    <w:rsid w:val="00BA2FC8"/>
    <w:rsid w:val="00BA396F"/>
    <w:rsid w:val="00BA3992"/>
    <w:rsid w:val="00BA3E8B"/>
    <w:rsid w:val="00BA435D"/>
    <w:rsid w:val="00BA46A1"/>
    <w:rsid w:val="00BA5240"/>
    <w:rsid w:val="00BA52C1"/>
    <w:rsid w:val="00BA52CE"/>
    <w:rsid w:val="00BA5E9B"/>
    <w:rsid w:val="00BA6C26"/>
    <w:rsid w:val="00BA7222"/>
    <w:rsid w:val="00BA7FE0"/>
    <w:rsid w:val="00BB053E"/>
    <w:rsid w:val="00BB07B5"/>
    <w:rsid w:val="00BB10D8"/>
    <w:rsid w:val="00BB1238"/>
    <w:rsid w:val="00BB14A0"/>
    <w:rsid w:val="00BB277B"/>
    <w:rsid w:val="00BB289D"/>
    <w:rsid w:val="00BB2C3B"/>
    <w:rsid w:val="00BB30D8"/>
    <w:rsid w:val="00BB34DE"/>
    <w:rsid w:val="00BB3FF3"/>
    <w:rsid w:val="00BB5551"/>
    <w:rsid w:val="00BB5662"/>
    <w:rsid w:val="00BB5D62"/>
    <w:rsid w:val="00BB7E9D"/>
    <w:rsid w:val="00BC02CF"/>
    <w:rsid w:val="00BC0446"/>
    <w:rsid w:val="00BC100F"/>
    <w:rsid w:val="00BC1287"/>
    <w:rsid w:val="00BC13FC"/>
    <w:rsid w:val="00BC2765"/>
    <w:rsid w:val="00BC2A36"/>
    <w:rsid w:val="00BC3BC9"/>
    <w:rsid w:val="00BC3C54"/>
    <w:rsid w:val="00BC409E"/>
    <w:rsid w:val="00BC40E7"/>
    <w:rsid w:val="00BC4489"/>
    <w:rsid w:val="00BC6F65"/>
    <w:rsid w:val="00BC7254"/>
    <w:rsid w:val="00BC786E"/>
    <w:rsid w:val="00BC7A16"/>
    <w:rsid w:val="00BC7BC1"/>
    <w:rsid w:val="00BD0F05"/>
    <w:rsid w:val="00BD148F"/>
    <w:rsid w:val="00BD1935"/>
    <w:rsid w:val="00BD1D5F"/>
    <w:rsid w:val="00BD1D78"/>
    <w:rsid w:val="00BD22BE"/>
    <w:rsid w:val="00BD3E47"/>
    <w:rsid w:val="00BD3EFC"/>
    <w:rsid w:val="00BD426F"/>
    <w:rsid w:val="00BD4716"/>
    <w:rsid w:val="00BD4919"/>
    <w:rsid w:val="00BD507B"/>
    <w:rsid w:val="00BD51AC"/>
    <w:rsid w:val="00BD5519"/>
    <w:rsid w:val="00BD5701"/>
    <w:rsid w:val="00BD5A4F"/>
    <w:rsid w:val="00BD5CEE"/>
    <w:rsid w:val="00BD5F91"/>
    <w:rsid w:val="00BD616B"/>
    <w:rsid w:val="00BD6A3C"/>
    <w:rsid w:val="00BD6ADA"/>
    <w:rsid w:val="00BD6F71"/>
    <w:rsid w:val="00BD740C"/>
    <w:rsid w:val="00BD74FB"/>
    <w:rsid w:val="00BD7DE4"/>
    <w:rsid w:val="00BE01AE"/>
    <w:rsid w:val="00BE0954"/>
    <w:rsid w:val="00BE0FCB"/>
    <w:rsid w:val="00BE27BE"/>
    <w:rsid w:val="00BE30CA"/>
    <w:rsid w:val="00BE4777"/>
    <w:rsid w:val="00BE48DE"/>
    <w:rsid w:val="00BE4A45"/>
    <w:rsid w:val="00BE4BCA"/>
    <w:rsid w:val="00BE5D22"/>
    <w:rsid w:val="00BE628E"/>
    <w:rsid w:val="00BE748E"/>
    <w:rsid w:val="00BE760F"/>
    <w:rsid w:val="00BF0255"/>
    <w:rsid w:val="00BF02E4"/>
    <w:rsid w:val="00BF041D"/>
    <w:rsid w:val="00BF077E"/>
    <w:rsid w:val="00BF0F02"/>
    <w:rsid w:val="00BF15E8"/>
    <w:rsid w:val="00BF169E"/>
    <w:rsid w:val="00BF182C"/>
    <w:rsid w:val="00BF220F"/>
    <w:rsid w:val="00BF2B1F"/>
    <w:rsid w:val="00BF3336"/>
    <w:rsid w:val="00BF3CE9"/>
    <w:rsid w:val="00BF3ECE"/>
    <w:rsid w:val="00BF5EBB"/>
    <w:rsid w:val="00BF6C9C"/>
    <w:rsid w:val="00BF78C8"/>
    <w:rsid w:val="00BF7901"/>
    <w:rsid w:val="00BF7F3F"/>
    <w:rsid w:val="00C00219"/>
    <w:rsid w:val="00C00DBD"/>
    <w:rsid w:val="00C01AE5"/>
    <w:rsid w:val="00C02315"/>
    <w:rsid w:val="00C0265E"/>
    <w:rsid w:val="00C026EA"/>
    <w:rsid w:val="00C0308D"/>
    <w:rsid w:val="00C03495"/>
    <w:rsid w:val="00C035F0"/>
    <w:rsid w:val="00C03BF3"/>
    <w:rsid w:val="00C03D38"/>
    <w:rsid w:val="00C03F12"/>
    <w:rsid w:val="00C0420D"/>
    <w:rsid w:val="00C04271"/>
    <w:rsid w:val="00C049AD"/>
    <w:rsid w:val="00C049B1"/>
    <w:rsid w:val="00C04C9F"/>
    <w:rsid w:val="00C061DB"/>
    <w:rsid w:val="00C072E3"/>
    <w:rsid w:val="00C10B69"/>
    <w:rsid w:val="00C11573"/>
    <w:rsid w:val="00C1215B"/>
    <w:rsid w:val="00C136ED"/>
    <w:rsid w:val="00C13AC5"/>
    <w:rsid w:val="00C14446"/>
    <w:rsid w:val="00C1456F"/>
    <w:rsid w:val="00C156B7"/>
    <w:rsid w:val="00C15954"/>
    <w:rsid w:val="00C16222"/>
    <w:rsid w:val="00C163D4"/>
    <w:rsid w:val="00C168F5"/>
    <w:rsid w:val="00C16C1B"/>
    <w:rsid w:val="00C17B53"/>
    <w:rsid w:val="00C2040C"/>
    <w:rsid w:val="00C20436"/>
    <w:rsid w:val="00C206FB"/>
    <w:rsid w:val="00C20D8B"/>
    <w:rsid w:val="00C217FC"/>
    <w:rsid w:val="00C21E37"/>
    <w:rsid w:val="00C21F0C"/>
    <w:rsid w:val="00C22B94"/>
    <w:rsid w:val="00C22DDA"/>
    <w:rsid w:val="00C23831"/>
    <w:rsid w:val="00C24272"/>
    <w:rsid w:val="00C25BE4"/>
    <w:rsid w:val="00C261A2"/>
    <w:rsid w:val="00C26F71"/>
    <w:rsid w:val="00C27C9E"/>
    <w:rsid w:val="00C3015A"/>
    <w:rsid w:val="00C30A6A"/>
    <w:rsid w:val="00C31459"/>
    <w:rsid w:val="00C3177F"/>
    <w:rsid w:val="00C3180A"/>
    <w:rsid w:val="00C31AFD"/>
    <w:rsid w:val="00C32C6D"/>
    <w:rsid w:val="00C32C97"/>
    <w:rsid w:val="00C32D90"/>
    <w:rsid w:val="00C33E47"/>
    <w:rsid w:val="00C33ECE"/>
    <w:rsid w:val="00C34371"/>
    <w:rsid w:val="00C34C67"/>
    <w:rsid w:val="00C3607A"/>
    <w:rsid w:val="00C36E20"/>
    <w:rsid w:val="00C37B9C"/>
    <w:rsid w:val="00C37CCD"/>
    <w:rsid w:val="00C401E0"/>
    <w:rsid w:val="00C4022F"/>
    <w:rsid w:val="00C4031A"/>
    <w:rsid w:val="00C40408"/>
    <w:rsid w:val="00C4061E"/>
    <w:rsid w:val="00C4190A"/>
    <w:rsid w:val="00C419ED"/>
    <w:rsid w:val="00C41A64"/>
    <w:rsid w:val="00C41D83"/>
    <w:rsid w:val="00C4212B"/>
    <w:rsid w:val="00C4282A"/>
    <w:rsid w:val="00C429D1"/>
    <w:rsid w:val="00C42BC0"/>
    <w:rsid w:val="00C42D9A"/>
    <w:rsid w:val="00C431DB"/>
    <w:rsid w:val="00C436CC"/>
    <w:rsid w:val="00C45059"/>
    <w:rsid w:val="00C45155"/>
    <w:rsid w:val="00C45E53"/>
    <w:rsid w:val="00C45ED7"/>
    <w:rsid w:val="00C475BF"/>
    <w:rsid w:val="00C47C51"/>
    <w:rsid w:val="00C504A4"/>
    <w:rsid w:val="00C50640"/>
    <w:rsid w:val="00C51538"/>
    <w:rsid w:val="00C51A93"/>
    <w:rsid w:val="00C53AFE"/>
    <w:rsid w:val="00C53D62"/>
    <w:rsid w:val="00C54DA8"/>
    <w:rsid w:val="00C55F5C"/>
    <w:rsid w:val="00C578EE"/>
    <w:rsid w:val="00C57BBC"/>
    <w:rsid w:val="00C60FCE"/>
    <w:rsid w:val="00C61247"/>
    <w:rsid w:val="00C61540"/>
    <w:rsid w:val="00C6168A"/>
    <w:rsid w:val="00C62C29"/>
    <w:rsid w:val="00C62F17"/>
    <w:rsid w:val="00C632C1"/>
    <w:rsid w:val="00C6437B"/>
    <w:rsid w:val="00C643E7"/>
    <w:rsid w:val="00C64D46"/>
    <w:rsid w:val="00C64D57"/>
    <w:rsid w:val="00C64DCA"/>
    <w:rsid w:val="00C64E2B"/>
    <w:rsid w:val="00C6570C"/>
    <w:rsid w:val="00C65C02"/>
    <w:rsid w:val="00C67588"/>
    <w:rsid w:val="00C70112"/>
    <w:rsid w:val="00C70251"/>
    <w:rsid w:val="00C703B5"/>
    <w:rsid w:val="00C712C7"/>
    <w:rsid w:val="00C716F4"/>
    <w:rsid w:val="00C72450"/>
    <w:rsid w:val="00C72FFB"/>
    <w:rsid w:val="00C732E0"/>
    <w:rsid w:val="00C73CF9"/>
    <w:rsid w:val="00C74BC1"/>
    <w:rsid w:val="00C75E0D"/>
    <w:rsid w:val="00C7658A"/>
    <w:rsid w:val="00C76849"/>
    <w:rsid w:val="00C76A11"/>
    <w:rsid w:val="00C76EE8"/>
    <w:rsid w:val="00C81291"/>
    <w:rsid w:val="00C81C24"/>
    <w:rsid w:val="00C82A54"/>
    <w:rsid w:val="00C832C2"/>
    <w:rsid w:val="00C834D4"/>
    <w:rsid w:val="00C83F28"/>
    <w:rsid w:val="00C84243"/>
    <w:rsid w:val="00C846A4"/>
    <w:rsid w:val="00C84B2C"/>
    <w:rsid w:val="00C84C50"/>
    <w:rsid w:val="00C84DDD"/>
    <w:rsid w:val="00C853E5"/>
    <w:rsid w:val="00C85769"/>
    <w:rsid w:val="00C8600F"/>
    <w:rsid w:val="00C8696C"/>
    <w:rsid w:val="00C90785"/>
    <w:rsid w:val="00C90D3F"/>
    <w:rsid w:val="00C912F3"/>
    <w:rsid w:val="00C913E3"/>
    <w:rsid w:val="00C93CBF"/>
    <w:rsid w:val="00C93CD2"/>
    <w:rsid w:val="00C93EEE"/>
    <w:rsid w:val="00C95411"/>
    <w:rsid w:val="00C95C93"/>
    <w:rsid w:val="00C9614E"/>
    <w:rsid w:val="00C965E4"/>
    <w:rsid w:val="00C975FB"/>
    <w:rsid w:val="00CA05C8"/>
    <w:rsid w:val="00CA17DF"/>
    <w:rsid w:val="00CA1F58"/>
    <w:rsid w:val="00CA20F1"/>
    <w:rsid w:val="00CA265A"/>
    <w:rsid w:val="00CA379A"/>
    <w:rsid w:val="00CA3D76"/>
    <w:rsid w:val="00CA462F"/>
    <w:rsid w:val="00CA4D6D"/>
    <w:rsid w:val="00CA51B1"/>
    <w:rsid w:val="00CA5247"/>
    <w:rsid w:val="00CA52C4"/>
    <w:rsid w:val="00CA55C0"/>
    <w:rsid w:val="00CA5978"/>
    <w:rsid w:val="00CA682B"/>
    <w:rsid w:val="00CA75C1"/>
    <w:rsid w:val="00CA7757"/>
    <w:rsid w:val="00CA7FCA"/>
    <w:rsid w:val="00CA7FE9"/>
    <w:rsid w:val="00CB11EA"/>
    <w:rsid w:val="00CB13C1"/>
    <w:rsid w:val="00CB155C"/>
    <w:rsid w:val="00CB1B97"/>
    <w:rsid w:val="00CB1D5E"/>
    <w:rsid w:val="00CB249E"/>
    <w:rsid w:val="00CB25FB"/>
    <w:rsid w:val="00CB2694"/>
    <w:rsid w:val="00CB3347"/>
    <w:rsid w:val="00CB3824"/>
    <w:rsid w:val="00CB4250"/>
    <w:rsid w:val="00CB4878"/>
    <w:rsid w:val="00CB4FA9"/>
    <w:rsid w:val="00CB52DD"/>
    <w:rsid w:val="00CB53CB"/>
    <w:rsid w:val="00CB552F"/>
    <w:rsid w:val="00CB5868"/>
    <w:rsid w:val="00CB700C"/>
    <w:rsid w:val="00CC076A"/>
    <w:rsid w:val="00CC0794"/>
    <w:rsid w:val="00CC0C02"/>
    <w:rsid w:val="00CC0CB1"/>
    <w:rsid w:val="00CC0EBB"/>
    <w:rsid w:val="00CC22F8"/>
    <w:rsid w:val="00CC275F"/>
    <w:rsid w:val="00CC28ED"/>
    <w:rsid w:val="00CC31CF"/>
    <w:rsid w:val="00CC3AB3"/>
    <w:rsid w:val="00CC3DAE"/>
    <w:rsid w:val="00CC3E08"/>
    <w:rsid w:val="00CC3E2E"/>
    <w:rsid w:val="00CC449A"/>
    <w:rsid w:val="00CC52D4"/>
    <w:rsid w:val="00CC5B81"/>
    <w:rsid w:val="00CC60C2"/>
    <w:rsid w:val="00CC6EB4"/>
    <w:rsid w:val="00CC7335"/>
    <w:rsid w:val="00CC774E"/>
    <w:rsid w:val="00CC7BC7"/>
    <w:rsid w:val="00CC7CA3"/>
    <w:rsid w:val="00CC7D7F"/>
    <w:rsid w:val="00CC7FAB"/>
    <w:rsid w:val="00CD01AF"/>
    <w:rsid w:val="00CD0600"/>
    <w:rsid w:val="00CD073C"/>
    <w:rsid w:val="00CD1D9B"/>
    <w:rsid w:val="00CD227E"/>
    <w:rsid w:val="00CD26D9"/>
    <w:rsid w:val="00CD2925"/>
    <w:rsid w:val="00CD29C9"/>
    <w:rsid w:val="00CD2A4F"/>
    <w:rsid w:val="00CD2E04"/>
    <w:rsid w:val="00CD3203"/>
    <w:rsid w:val="00CD4BA0"/>
    <w:rsid w:val="00CD54C0"/>
    <w:rsid w:val="00CD6742"/>
    <w:rsid w:val="00CD6C9B"/>
    <w:rsid w:val="00CD7ECD"/>
    <w:rsid w:val="00CE0797"/>
    <w:rsid w:val="00CE0AA7"/>
    <w:rsid w:val="00CE2B69"/>
    <w:rsid w:val="00CE3C10"/>
    <w:rsid w:val="00CE4BCC"/>
    <w:rsid w:val="00CE5092"/>
    <w:rsid w:val="00CE616F"/>
    <w:rsid w:val="00CE707E"/>
    <w:rsid w:val="00CE74AC"/>
    <w:rsid w:val="00CE766E"/>
    <w:rsid w:val="00CE7981"/>
    <w:rsid w:val="00CE7B18"/>
    <w:rsid w:val="00CF0046"/>
    <w:rsid w:val="00CF0340"/>
    <w:rsid w:val="00CF11CA"/>
    <w:rsid w:val="00CF1536"/>
    <w:rsid w:val="00CF2C8D"/>
    <w:rsid w:val="00CF2CF5"/>
    <w:rsid w:val="00CF3199"/>
    <w:rsid w:val="00CF44C7"/>
    <w:rsid w:val="00CF4BFD"/>
    <w:rsid w:val="00CF4D40"/>
    <w:rsid w:val="00CF5047"/>
    <w:rsid w:val="00CF5074"/>
    <w:rsid w:val="00CF5089"/>
    <w:rsid w:val="00CF50F0"/>
    <w:rsid w:val="00CF590E"/>
    <w:rsid w:val="00CF616A"/>
    <w:rsid w:val="00CF6E3F"/>
    <w:rsid w:val="00CF73AE"/>
    <w:rsid w:val="00CF7504"/>
    <w:rsid w:val="00CF7C38"/>
    <w:rsid w:val="00CF7D50"/>
    <w:rsid w:val="00D013B6"/>
    <w:rsid w:val="00D01741"/>
    <w:rsid w:val="00D01890"/>
    <w:rsid w:val="00D01958"/>
    <w:rsid w:val="00D01E01"/>
    <w:rsid w:val="00D01EB0"/>
    <w:rsid w:val="00D029DB"/>
    <w:rsid w:val="00D02AD9"/>
    <w:rsid w:val="00D032B1"/>
    <w:rsid w:val="00D0362E"/>
    <w:rsid w:val="00D03C4D"/>
    <w:rsid w:val="00D03D02"/>
    <w:rsid w:val="00D04062"/>
    <w:rsid w:val="00D0433E"/>
    <w:rsid w:val="00D062B5"/>
    <w:rsid w:val="00D070E1"/>
    <w:rsid w:val="00D07439"/>
    <w:rsid w:val="00D07562"/>
    <w:rsid w:val="00D07FE2"/>
    <w:rsid w:val="00D104B3"/>
    <w:rsid w:val="00D1156E"/>
    <w:rsid w:val="00D117B4"/>
    <w:rsid w:val="00D1200E"/>
    <w:rsid w:val="00D122B9"/>
    <w:rsid w:val="00D1352E"/>
    <w:rsid w:val="00D1375B"/>
    <w:rsid w:val="00D143D6"/>
    <w:rsid w:val="00D14B96"/>
    <w:rsid w:val="00D14BFB"/>
    <w:rsid w:val="00D154BE"/>
    <w:rsid w:val="00D15AE0"/>
    <w:rsid w:val="00D15C77"/>
    <w:rsid w:val="00D15D1A"/>
    <w:rsid w:val="00D166D9"/>
    <w:rsid w:val="00D16A32"/>
    <w:rsid w:val="00D17015"/>
    <w:rsid w:val="00D17027"/>
    <w:rsid w:val="00D17830"/>
    <w:rsid w:val="00D2090A"/>
    <w:rsid w:val="00D21DFD"/>
    <w:rsid w:val="00D225D2"/>
    <w:rsid w:val="00D23409"/>
    <w:rsid w:val="00D23AF6"/>
    <w:rsid w:val="00D23BC3"/>
    <w:rsid w:val="00D23E57"/>
    <w:rsid w:val="00D24586"/>
    <w:rsid w:val="00D24DCB"/>
    <w:rsid w:val="00D25147"/>
    <w:rsid w:val="00D251C1"/>
    <w:rsid w:val="00D2547B"/>
    <w:rsid w:val="00D255E6"/>
    <w:rsid w:val="00D25EB7"/>
    <w:rsid w:val="00D26B1F"/>
    <w:rsid w:val="00D27964"/>
    <w:rsid w:val="00D31318"/>
    <w:rsid w:val="00D3146D"/>
    <w:rsid w:val="00D31582"/>
    <w:rsid w:val="00D31B40"/>
    <w:rsid w:val="00D31B47"/>
    <w:rsid w:val="00D32116"/>
    <w:rsid w:val="00D3303C"/>
    <w:rsid w:val="00D330EC"/>
    <w:rsid w:val="00D3459A"/>
    <w:rsid w:val="00D3522B"/>
    <w:rsid w:val="00D3585F"/>
    <w:rsid w:val="00D35861"/>
    <w:rsid w:val="00D35ADD"/>
    <w:rsid w:val="00D35BF8"/>
    <w:rsid w:val="00D35DC9"/>
    <w:rsid w:val="00D3624F"/>
    <w:rsid w:val="00D370A5"/>
    <w:rsid w:val="00D4138A"/>
    <w:rsid w:val="00D41C92"/>
    <w:rsid w:val="00D41EDD"/>
    <w:rsid w:val="00D425DA"/>
    <w:rsid w:val="00D43D8B"/>
    <w:rsid w:val="00D43DFE"/>
    <w:rsid w:val="00D440E4"/>
    <w:rsid w:val="00D443D1"/>
    <w:rsid w:val="00D45615"/>
    <w:rsid w:val="00D4588C"/>
    <w:rsid w:val="00D45B61"/>
    <w:rsid w:val="00D45E58"/>
    <w:rsid w:val="00D46321"/>
    <w:rsid w:val="00D4635A"/>
    <w:rsid w:val="00D46488"/>
    <w:rsid w:val="00D46F7A"/>
    <w:rsid w:val="00D478B6"/>
    <w:rsid w:val="00D47B21"/>
    <w:rsid w:val="00D47B45"/>
    <w:rsid w:val="00D47DF8"/>
    <w:rsid w:val="00D503E4"/>
    <w:rsid w:val="00D50AD0"/>
    <w:rsid w:val="00D50DFE"/>
    <w:rsid w:val="00D51029"/>
    <w:rsid w:val="00D511FD"/>
    <w:rsid w:val="00D516FC"/>
    <w:rsid w:val="00D51C39"/>
    <w:rsid w:val="00D51EC2"/>
    <w:rsid w:val="00D525C6"/>
    <w:rsid w:val="00D52787"/>
    <w:rsid w:val="00D529C0"/>
    <w:rsid w:val="00D52AB7"/>
    <w:rsid w:val="00D54872"/>
    <w:rsid w:val="00D552BF"/>
    <w:rsid w:val="00D567D2"/>
    <w:rsid w:val="00D56A6D"/>
    <w:rsid w:val="00D57179"/>
    <w:rsid w:val="00D57212"/>
    <w:rsid w:val="00D572F3"/>
    <w:rsid w:val="00D60114"/>
    <w:rsid w:val="00D60999"/>
    <w:rsid w:val="00D609DC"/>
    <w:rsid w:val="00D60BA5"/>
    <w:rsid w:val="00D60C87"/>
    <w:rsid w:val="00D61294"/>
    <w:rsid w:val="00D61F64"/>
    <w:rsid w:val="00D620C3"/>
    <w:rsid w:val="00D62705"/>
    <w:rsid w:val="00D62BFF"/>
    <w:rsid w:val="00D62C9F"/>
    <w:rsid w:val="00D63335"/>
    <w:rsid w:val="00D63AD3"/>
    <w:rsid w:val="00D63D17"/>
    <w:rsid w:val="00D6468C"/>
    <w:rsid w:val="00D656AF"/>
    <w:rsid w:val="00D656E5"/>
    <w:rsid w:val="00D6598B"/>
    <w:rsid w:val="00D65ABE"/>
    <w:rsid w:val="00D65ADC"/>
    <w:rsid w:val="00D66583"/>
    <w:rsid w:val="00D66804"/>
    <w:rsid w:val="00D66893"/>
    <w:rsid w:val="00D66B2F"/>
    <w:rsid w:val="00D67094"/>
    <w:rsid w:val="00D6790A"/>
    <w:rsid w:val="00D7071B"/>
    <w:rsid w:val="00D707EE"/>
    <w:rsid w:val="00D70F29"/>
    <w:rsid w:val="00D70F2C"/>
    <w:rsid w:val="00D71D36"/>
    <w:rsid w:val="00D71D7B"/>
    <w:rsid w:val="00D72031"/>
    <w:rsid w:val="00D72142"/>
    <w:rsid w:val="00D72511"/>
    <w:rsid w:val="00D7252B"/>
    <w:rsid w:val="00D72548"/>
    <w:rsid w:val="00D726D7"/>
    <w:rsid w:val="00D729B6"/>
    <w:rsid w:val="00D732CB"/>
    <w:rsid w:val="00D73A9A"/>
    <w:rsid w:val="00D73D47"/>
    <w:rsid w:val="00D74535"/>
    <w:rsid w:val="00D74A82"/>
    <w:rsid w:val="00D74FEC"/>
    <w:rsid w:val="00D75287"/>
    <w:rsid w:val="00D7581F"/>
    <w:rsid w:val="00D75D09"/>
    <w:rsid w:val="00D7662E"/>
    <w:rsid w:val="00D76F58"/>
    <w:rsid w:val="00D775A6"/>
    <w:rsid w:val="00D80A15"/>
    <w:rsid w:val="00D80AC7"/>
    <w:rsid w:val="00D816BE"/>
    <w:rsid w:val="00D819E5"/>
    <w:rsid w:val="00D81B1A"/>
    <w:rsid w:val="00D81CF0"/>
    <w:rsid w:val="00D820F8"/>
    <w:rsid w:val="00D83767"/>
    <w:rsid w:val="00D83B44"/>
    <w:rsid w:val="00D83B6B"/>
    <w:rsid w:val="00D83C8C"/>
    <w:rsid w:val="00D85711"/>
    <w:rsid w:val="00D858A0"/>
    <w:rsid w:val="00D86063"/>
    <w:rsid w:val="00D8715B"/>
    <w:rsid w:val="00D871EC"/>
    <w:rsid w:val="00D87279"/>
    <w:rsid w:val="00D87367"/>
    <w:rsid w:val="00D8789A"/>
    <w:rsid w:val="00D87E9A"/>
    <w:rsid w:val="00D87F78"/>
    <w:rsid w:val="00D90B38"/>
    <w:rsid w:val="00D915B4"/>
    <w:rsid w:val="00D919D6"/>
    <w:rsid w:val="00D93317"/>
    <w:rsid w:val="00D9538D"/>
    <w:rsid w:val="00D95D4C"/>
    <w:rsid w:val="00D961EE"/>
    <w:rsid w:val="00D9633E"/>
    <w:rsid w:val="00D96B83"/>
    <w:rsid w:val="00D97F94"/>
    <w:rsid w:val="00DA027F"/>
    <w:rsid w:val="00DA0E11"/>
    <w:rsid w:val="00DA0F11"/>
    <w:rsid w:val="00DA1A5E"/>
    <w:rsid w:val="00DA2466"/>
    <w:rsid w:val="00DA315F"/>
    <w:rsid w:val="00DA323C"/>
    <w:rsid w:val="00DA40E6"/>
    <w:rsid w:val="00DA479D"/>
    <w:rsid w:val="00DA4880"/>
    <w:rsid w:val="00DA7527"/>
    <w:rsid w:val="00DA7F35"/>
    <w:rsid w:val="00DB03E2"/>
    <w:rsid w:val="00DB05C0"/>
    <w:rsid w:val="00DB1191"/>
    <w:rsid w:val="00DB121C"/>
    <w:rsid w:val="00DB1311"/>
    <w:rsid w:val="00DB1463"/>
    <w:rsid w:val="00DB1661"/>
    <w:rsid w:val="00DB1C64"/>
    <w:rsid w:val="00DB27B3"/>
    <w:rsid w:val="00DB2831"/>
    <w:rsid w:val="00DB2EA2"/>
    <w:rsid w:val="00DB2F1F"/>
    <w:rsid w:val="00DB424E"/>
    <w:rsid w:val="00DB4D85"/>
    <w:rsid w:val="00DB60BB"/>
    <w:rsid w:val="00DB680D"/>
    <w:rsid w:val="00DB7C28"/>
    <w:rsid w:val="00DC01D4"/>
    <w:rsid w:val="00DC0279"/>
    <w:rsid w:val="00DC02F5"/>
    <w:rsid w:val="00DC09B1"/>
    <w:rsid w:val="00DC110B"/>
    <w:rsid w:val="00DC149A"/>
    <w:rsid w:val="00DC14F9"/>
    <w:rsid w:val="00DC15C8"/>
    <w:rsid w:val="00DC17CB"/>
    <w:rsid w:val="00DC2BF0"/>
    <w:rsid w:val="00DC345C"/>
    <w:rsid w:val="00DC38E8"/>
    <w:rsid w:val="00DC3A8A"/>
    <w:rsid w:val="00DC3AA7"/>
    <w:rsid w:val="00DC3BB9"/>
    <w:rsid w:val="00DC3BD1"/>
    <w:rsid w:val="00DC3CF5"/>
    <w:rsid w:val="00DC3D26"/>
    <w:rsid w:val="00DC463F"/>
    <w:rsid w:val="00DC48C4"/>
    <w:rsid w:val="00DC4F24"/>
    <w:rsid w:val="00DC4F5D"/>
    <w:rsid w:val="00DC61AF"/>
    <w:rsid w:val="00DC6A63"/>
    <w:rsid w:val="00DC7045"/>
    <w:rsid w:val="00DD0EF7"/>
    <w:rsid w:val="00DD1204"/>
    <w:rsid w:val="00DD134E"/>
    <w:rsid w:val="00DD1506"/>
    <w:rsid w:val="00DD16BF"/>
    <w:rsid w:val="00DD17AB"/>
    <w:rsid w:val="00DD20DD"/>
    <w:rsid w:val="00DD28C9"/>
    <w:rsid w:val="00DD2F8C"/>
    <w:rsid w:val="00DD3C6D"/>
    <w:rsid w:val="00DD69A4"/>
    <w:rsid w:val="00DD6C99"/>
    <w:rsid w:val="00DD7288"/>
    <w:rsid w:val="00DD743F"/>
    <w:rsid w:val="00DE0E27"/>
    <w:rsid w:val="00DE1124"/>
    <w:rsid w:val="00DE1950"/>
    <w:rsid w:val="00DE1F81"/>
    <w:rsid w:val="00DE2171"/>
    <w:rsid w:val="00DE290B"/>
    <w:rsid w:val="00DE43DB"/>
    <w:rsid w:val="00DE4DB1"/>
    <w:rsid w:val="00DE5302"/>
    <w:rsid w:val="00DE5A14"/>
    <w:rsid w:val="00DE5C39"/>
    <w:rsid w:val="00DE5EDE"/>
    <w:rsid w:val="00DE64C8"/>
    <w:rsid w:val="00DE6B45"/>
    <w:rsid w:val="00DE6E2C"/>
    <w:rsid w:val="00DE70FA"/>
    <w:rsid w:val="00DE7271"/>
    <w:rsid w:val="00DE7437"/>
    <w:rsid w:val="00DE7997"/>
    <w:rsid w:val="00DE7AF0"/>
    <w:rsid w:val="00DE7B31"/>
    <w:rsid w:val="00DE7B8B"/>
    <w:rsid w:val="00DE7DA7"/>
    <w:rsid w:val="00DF0356"/>
    <w:rsid w:val="00DF0716"/>
    <w:rsid w:val="00DF18DB"/>
    <w:rsid w:val="00DF20B5"/>
    <w:rsid w:val="00DF2431"/>
    <w:rsid w:val="00DF2799"/>
    <w:rsid w:val="00DF2B31"/>
    <w:rsid w:val="00DF2CED"/>
    <w:rsid w:val="00DF2DA7"/>
    <w:rsid w:val="00DF3421"/>
    <w:rsid w:val="00DF362B"/>
    <w:rsid w:val="00DF43C9"/>
    <w:rsid w:val="00DF46DF"/>
    <w:rsid w:val="00DF4847"/>
    <w:rsid w:val="00DF49DF"/>
    <w:rsid w:val="00DF4DF0"/>
    <w:rsid w:val="00DF5032"/>
    <w:rsid w:val="00DF57EA"/>
    <w:rsid w:val="00DF6BBF"/>
    <w:rsid w:val="00DF70FB"/>
    <w:rsid w:val="00DF78E7"/>
    <w:rsid w:val="00DF7B1C"/>
    <w:rsid w:val="00E0009C"/>
    <w:rsid w:val="00E0096F"/>
    <w:rsid w:val="00E022A5"/>
    <w:rsid w:val="00E0275F"/>
    <w:rsid w:val="00E02C26"/>
    <w:rsid w:val="00E032B7"/>
    <w:rsid w:val="00E040DB"/>
    <w:rsid w:val="00E045AE"/>
    <w:rsid w:val="00E05961"/>
    <w:rsid w:val="00E0600B"/>
    <w:rsid w:val="00E06497"/>
    <w:rsid w:val="00E0659B"/>
    <w:rsid w:val="00E06E44"/>
    <w:rsid w:val="00E06F28"/>
    <w:rsid w:val="00E07774"/>
    <w:rsid w:val="00E077C7"/>
    <w:rsid w:val="00E103CA"/>
    <w:rsid w:val="00E11313"/>
    <w:rsid w:val="00E11400"/>
    <w:rsid w:val="00E116D8"/>
    <w:rsid w:val="00E11B42"/>
    <w:rsid w:val="00E1223F"/>
    <w:rsid w:val="00E1257A"/>
    <w:rsid w:val="00E133F2"/>
    <w:rsid w:val="00E13B2D"/>
    <w:rsid w:val="00E13DA0"/>
    <w:rsid w:val="00E13DD4"/>
    <w:rsid w:val="00E13E4A"/>
    <w:rsid w:val="00E1402E"/>
    <w:rsid w:val="00E14602"/>
    <w:rsid w:val="00E1491A"/>
    <w:rsid w:val="00E14DCA"/>
    <w:rsid w:val="00E15FDA"/>
    <w:rsid w:val="00E16881"/>
    <w:rsid w:val="00E17D42"/>
    <w:rsid w:val="00E202C8"/>
    <w:rsid w:val="00E215A6"/>
    <w:rsid w:val="00E215B4"/>
    <w:rsid w:val="00E216AB"/>
    <w:rsid w:val="00E22DB7"/>
    <w:rsid w:val="00E242CE"/>
    <w:rsid w:val="00E2474D"/>
    <w:rsid w:val="00E249F1"/>
    <w:rsid w:val="00E25090"/>
    <w:rsid w:val="00E25758"/>
    <w:rsid w:val="00E25A09"/>
    <w:rsid w:val="00E25D9F"/>
    <w:rsid w:val="00E260F2"/>
    <w:rsid w:val="00E26A4C"/>
    <w:rsid w:val="00E26D26"/>
    <w:rsid w:val="00E26E6E"/>
    <w:rsid w:val="00E26F68"/>
    <w:rsid w:val="00E27315"/>
    <w:rsid w:val="00E2778D"/>
    <w:rsid w:val="00E27F9B"/>
    <w:rsid w:val="00E302C6"/>
    <w:rsid w:val="00E30B1B"/>
    <w:rsid w:val="00E310C9"/>
    <w:rsid w:val="00E318C8"/>
    <w:rsid w:val="00E31C8A"/>
    <w:rsid w:val="00E328A3"/>
    <w:rsid w:val="00E32B4E"/>
    <w:rsid w:val="00E32E6C"/>
    <w:rsid w:val="00E33C43"/>
    <w:rsid w:val="00E33FFE"/>
    <w:rsid w:val="00E3434A"/>
    <w:rsid w:val="00E34D2D"/>
    <w:rsid w:val="00E34DDA"/>
    <w:rsid w:val="00E35A7E"/>
    <w:rsid w:val="00E35DEE"/>
    <w:rsid w:val="00E35FC2"/>
    <w:rsid w:val="00E36882"/>
    <w:rsid w:val="00E370E2"/>
    <w:rsid w:val="00E375D8"/>
    <w:rsid w:val="00E37B99"/>
    <w:rsid w:val="00E4028E"/>
    <w:rsid w:val="00E4084A"/>
    <w:rsid w:val="00E4090B"/>
    <w:rsid w:val="00E41532"/>
    <w:rsid w:val="00E41800"/>
    <w:rsid w:val="00E423C9"/>
    <w:rsid w:val="00E4267A"/>
    <w:rsid w:val="00E42D07"/>
    <w:rsid w:val="00E42F91"/>
    <w:rsid w:val="00E4301F"/>
    <w:rsid w:val="00E432F2"/>
    <w:rsid w:val="00E43400"/>
    <w:rsid w:val="00E440FD"/>
    <w:rsid w:val="00E443AC"/>
    <w:rsid w:val="00E4455B"/>
    <w:rsid w:val="00E4469F"/>
    <w:rsid w:val="00E4491A"/>
    <w:rsid w:val="00E44C63"/>
    <w:rsid w:val="00E44D66"/>
    <w:rsid w:val="00E45370"/>
    <w:rsid w:val="00E45E3C"/>
    <w:rsid w:val="00E4619A"/>
    <w:rsid w:val="00E4668A"/>
    <w:rsid w:val="00E46963"/>
    <w:rsid w:val="00E46C15"/>
    <w:rsid w:val="00E504D6"/>
    <w:rsid w:val="00E50AB5"/>
    <w:rsid w:val="00E50C84"/>
    <w:rsid w:val="00E50F32"/>
    <w:rsid w:val="00E51E71"/>
    <w:rsid w:val="00E5251B"/>
    <w:rsid w:val="00E52619"/>
    <w:rsid w:val="00E53157"/>
    <w:rsid w:val="00E532A7"/>
    <w:rsid w:val="00E54B6C"/>
    <w:rsid w:val="00E54C46"/>
    <w:rsid w:val="00E55018"/>
    <w:rsid w:val="00E5549D"/>
    <w:rsid w:val="00E559EC"/>
    <w:rsid w:val="00E55DBE"/>
    <w:rsid w:val="00E55FAB"/>
    <w:rsid w:val="00E561C0"/>
    <w:rsid w:val="00E57239"/>
    <w:rsid w:val="00E572F0"/>
    <w:rsid w:val="00E57518"/>
    <w:rsid w:val="00E5757F"/>
    <w:rsid w:val="00E57956"/>
    <w:rsid w:val="00E579BC"/>
    <w:rsid w:val="00E60168"/>
    <w:rsid w:val="00E609B1"/>
    <w:rsid w:val="00E613DD"/>
    <w:rsid w:val="00E61E58"/>
    <w:rsid w:val="00E62435"/>
    <w:rsid w:val="00E62E79"/>
    <w:rsid w:val="00E6342E"/>
    <w:rsid w:val="00E6377E"/>
    <w:rsid w:val="00E63DF9"/>
    <w:rsid w:val="00E64291"/>
    <w:rsid w:val="00E6471F"/>
    <w:rsid w:val="00E64B4A"/>
    <w:rsid w:val="00E64DD2"/>
    <w:rsid w:val="00E65619"/>
    <w:rsid w:val="00E662B0"/>
    <w:rsid w:val="00E6743E"/>
    <w:rsid w:val="00E6776C"/>
    <w:rsid w:val="00E67A24"/>
    <w:rsid w:val="00E70D9A"/>
    <w:rsid w:val="00E711FF"/>
    <w:rsid w:val="00E71612"/>
    <w:rsid w:val="00E71654"/>
    <w:rsid w:val="00E7202A"/>
    <w:rsid w:val="00E725D1"/>
    <w:rsid w:val="00E7357F"/>
    <w:rsid w:val="00E73975"/>
    <w:rsid w:val="00E73E57"/>
    <w:rsid w:val="00E744A3"/>
    <w:rsid w:val="00E7461A"/>
    <w:rsid w:val="00E74BB4"/>
    <w:rsid w:val="00E75826"/>
    <w:rsid w:val="00E75A6E"/>
    <w:rsid w:val="00E765C0"/>
    <w:rsid w:val="00E7661B"/>
    <w:rsid w:val="00E77390"/>
    <w:rsid w:val="00E77648"/>
    <w:rsid w:val="00E80231"/>
    <w:rsid w:val="00E80260"/>
    <w:rsid w:val="00E80B9C"/>
    <w:rsid w:val="00E81404"/>
    <w:rsid w:val="00E818B8"/>
    <w:rsid w:val="00E8195D"/>
    <w:rsid w:val="00E81B5A"/>
    <w:rsid w:val="00E81DB2"/>
    <w:rsid w:val="00E82197"/>
    <w:rsid w:val="00E82A70"/>
    <w:rsid w:val="00E82F0A"/>
    <w:rsid w:val="00E82FD6"/>
    <w:rsid w:val="00E83F49"/>
    <w:rsid w:val="00E85DC2"/>
    <w:rsid w:val="00E85E7F"/>
    <w:rsid w:val="00E85FE8"/>
    <w:rsid w:val="00E86253"/>
    <w:rsid w:val="00E868AD"/>
    <w:rsid w:val="00E87402"/>
    <w:rsid w:val="00E878FD"/>
    <w:rsid w:val="00E90061"/>
    <w:rsid w:val="00E90A9E"/>
    <w:rsid w:val="00E91695"/>
    <w:rsid w:val="00E91C08"/>
    <w:rsid w:val="00E91F14"/>
    <w:rsid w:val="00E920BE"/>
    <w:rsid w:val="00E921DC"/>
    <w:rsid w:val="00E921FE"/>
    <w:rsid w:val="00E92564"/>
    <w:rsid w:val="00E92B45"/>
    <w:rsid w:val="00E92F9B"/>
    <w:rsid w:val="00E936B3"/>
    <w:rsid w:val="00E950A2"/>
    <w:rsid w:val="00E950C9"/>
    <w:rsid w:val="00E969E4"/>
    <w:rsid w:val="00E96A92"/>
    <w:rsid w:val="00E9739D"/>
    <w:rsid w:val="00E9755E"/>
    <w:rsid w:val="00EA062E"/>
    <w:rsid w:val="00EA1B38"/>
    <w:rsid w:val="00EA2232"/>
    <w:rsid w:val="00EA2352"/>
    <w:rsid w:val="00EA25A9"/>
    <w:rsid w:val="00EA36B5"/>
    <w:rsid w:val="00EA3E16"/>
    <w:rsid w:val="00EA4229"/>
    <w:rsid w:val="00EA4925"/>
    <w:rsid w:val="00EA5000"/>
    <w:rsid w:val="00EA5E9F"/>
    <w:rsid w:val="00EA5F57"/>
    <w:rsid w:val="00EA62DD"/>
    <w:rsid w:val="00EA6966"/>
    <w:rsid w:val="00EA6A94"/>
    <w:rsid w:val="00EB0190"/>
    <w:rsid w:val="00EB0279"/>
    <w:rsid w:val="00EB117C"/>
    <w:rsid w:val="00EB131F"/>
    <w:rsid w:val="00EB3200"/>
    <w:rsid w:val="00EB35C1"/>
    <w:rsid w:val="00EB3E7C"/>
    <w:rsid w:val="00EB44E9"/>
    <w:rsid w:val="00EB5576"/>
    <w:rsid w:val="00EB57D1"/>
    <w:rsid w:val="00EB6871"/>
    <w:rsid w:val="00EB68C6"/>
    <w:rsid w:val="00EB6D33"/>
    <w:rsid w:val="00EB75FD"/>
    <w:rsid w:val="00EB794E"/>
    <w:rsid w:val="00EC0C58"/>
    <w:rsid w:val="00EC1282"/>
    <w:rsid w:val="00EC1397"/>
    <w:rsid w:val="00EC151F"/>
    <w:rsid w:val="00EC1569"/>
    <w:rsid w:val="00EC1ADB"/>
    <w:rsid w:val="00EC3C18"/>
    <w:rsid w:val="00EC3D47"/>
    <w:rsid w:val="00EC3F3B"/>
    <w:rsid w:val="00EC481F"/>
    <w:rsid w:val="00EC4A92"/>
    <w:rsid w:val="00EC4AD9"/>
    <w:rsid w:val="00EC4B42"/>
    <w:rsid w:val="00EC4C31"/>
    <w:rsid w:val="00EC4D8B"/>
    <w:rsid w:val="00EC67F7"/>
    <w:rsid w:val="00EC703E"/>
    <w:rsid w:val="00EC757C"/>
    <w:rsid w:val="00EC7CB2"/>
    <w:rsid w:val="00ED0277"/>
    <w:rsid w:val="00ED02FF"/>
    <w:rsid w:val="00ED0ABF"/>
    <w:rsid w:val="00ED263B"/>
    <w:rsid w:val="00ED26DD"/>
    <w:rsid w:val="00ED2A37"/>
    <w:rsid w:val="00ED2E13"/>
    <w:rsid w:val="00ED4278"/>
    <w:rsid w:val="00ED4991"/>
    <w:rsid w:val="00ED4F75"/>
    <w:rsid w:val="00ED52A1"/>
    <w:rsid w:val="00ED6CC7"/>
    <w:rsid w:val="00ED6E34"/>
    <w:rsid w:val="00ED74D6"/>
    <w:rsid w:val="00ED779B"/>
    <w:rsid w:val="00ED7895"/>
    <w:rsid w:val="00EE0092"/>
    <w:rsid w:val="00EE21AC"/>
    <w:rsid w:val="00EE23C9"/>
    <w:rsid w:val="00EE2F9A"/>
    <w:rsid w:val="00EE33D6"/>
    <w:rsid w:val="00EE3788"/>
    <w:rsid w:val="00EE44AB"/>
    <w:rsid w:val="00EE465E"/>
    <w:rsid w:val="00EE4A53"/>
    <w:rsid w:val="00EE4E67"/>
    <w:rsid w:val="00EE5F39"/>
    <w:rsid w:val="00EE6641"/>
    <w:rsid w:val="00EE725F"/>
    <w:rsid w:val="00EE73B1"/>
    <w:rsid w:val="00EE7D41"/>
    <w:rsid w:val="00EF0B60"/>
    <w:rsid w:val="00EF0DC8"/>
    <w:rsid w:val="00EF156C"/>
    <w:rsid w:val="00EF15C4"/>
    <w:rsid w:val="00EF1B58"/>
    <w:rsid w:val="00EF1D0A"/>
    <w:rsid w:val="00EF1FC1"/>
    <w:rsid w:val="00EF22C5"/>
    <w:rsid w:val="00EF23C4"/>
    <w:rsid w:val="00EF26FE"/>
    <w:rsid w:val="00EF3342"/>
    <w:rsid w:val="00EF39D8"/>
    <w:rsid w:val="00EF43D3"/>
    <w:rsid w:val="00EF4689"/>
    <w:rsid w:val="00EF4928"/>
    <w:rsid w:val="00EF4EA8"/>
    <w:rsid w:val="00EF50C9"/>
    <w:rsid w:val="00EF51B1"/>
    <w:rsid w:val="00EF5E16"/>
    <w:rsid w:val="00EF5F49"/>
    <w:rsid w:val="00EF6867"/>
    <w:rsid w:val="00EF6BF7"/>
    <w:rsid w:val="00EF781D"/>
    <w:rsid w:val="00F00669"/>
    <w:rsid w:val="00F0125A"/>
    <w:rsid w:val="00F0138B"/>
    <w:rsid w:val="00F02CDC"/>
    <w:rsid w:val="00F04062"/>
    <w:rsid w:val="00F0455F"/>
    <w:rsid w:val="00F04D7F"/>
    <w:rsid w:val="00F04F4D"/>
    <w:rsid w:val="00F05849"/>
    <w:rsid w:val="00F06297"/>
    <w:rsid w:val="00F06B8C"/>
    <w:rsid w:val="00F07695"/>
    <w:rsid w:val="00F07726"/>
    <w:rsid w:val="00F078C0"/>
    <w:rsid w:val="00F079A6"/>
    <w:rsid w:val="00F07EC0"/>
    <w:rsid w:val="00F10096"/>
    <w:rsid w:val="00F10369"/>
    <w:rsid w:val="00F10F1B"/>
    <w:rsid w:val="00F11290"/>
    <w:rsid w:val="00F1205D"/>
    <w:rsid w:val="00F12190"/>
    <w:rsid w:val="00F12C7C"/>
    <w:rsid w:val="00F143EF"/>
    <w:rsid w:val="00F1500F"/>
    <w:rsid w:val="00F15539"/>
    <w:rsid w:val="00F15843"/>
    <w:rsid w:val="00F16CCA"/>
    <w:rsid w:val="00F16DDD"/>
    <w:rsid w:val="00F16FD2"/>
    <w:rsid w:val="00F177D3"/>
    <w:rsid w:val="00F17FA9"/>
    <w:rsid w:val="00F20B54"/>
    <w:rsid w:val="00F210AA"/>
    <w:rsid w:val="00F2271F"/>
    <w:rsid w:val="00F2347F"/>
    <w:rsid w:val="00F2370A"/>
    <w:rsid w:val="00F23CD5"/>
    <w:rsid w:val="00F243D7"/>
    <w:rsid w:val="00F24B4B"/>
    <w:rsid w:val="00F24DCB"/>
    <w:rsid w:val="00F254B8"/>
    <w:rsid w:val="00F25A78"/>
    <w:rsid w:val="00F25D3A"/>
    <w:rsid w:val="00F26297"/>
    <w:rsid w:val="00F2657D"/>
    <w:rsid w:val="00F26A23"/>
    <w:rsid w:val="00F26F5D"/>
    <w:rsid w:val="00F27153"/>
    <w:rsid w:val="00F277CE"/>
    <w:rsid w:val="00F2796F"/>
    <w:rsid w:val="00F27A1A"/>
    <w:rsid w:val="00F27EEA"/>
    <w:rsid w:val="00F3001C"/>
    <w:rsid w:val="00F30109"/>
    <w:rsid w:val="00F30478"/>
    <w:rsid w:val="00F311E5"/>
    <w:rsid w:val="00F31795"/>
    <w:rsid w:val="00F321D5"/>
    <w:rsid w:val="00F325FF"/>
    <w:rsid w:val="00F32655"/>
    <w:rsid w:val="00F33D1C"/>
    <w:rsid w:val="00F352F0"/>
    <w:rsid w:val="00F36436"/>
    <w:rsid w:val="00F36D20"/>
    <w:rsid w:val="00F37D0E"/>
    <w:rsid w:val="00F40875"/>
    <w:rsid w:val="00F41134"/>
    <w:rsid w:val="00F42167"/>
    <w:rsid w:val="00F424C7"/>
    <w:rsid w:val="00F42602"/>
    <w:rsid w:val="00F426CD"/>
    <w:rsid w:val="00F42ACB"/>
    <w:rsid w:val="00F42AFA"/>
    <w:rsid w:val="00F42DDF"/>
    <w:rsid w:val="00F42EFA"/>
    <w:rsid w:val="00F431B9"/>
    <w:rsid w:val="00F43416"/>
    <w:rsid w:val="00F43452"/>
    <w:rsid w:val="00F43775"/>
    <w:rsid w:val="00F4430E"/>
    <w:rsid w:val="00F443C3"/>
    <w:rsid w:val="00F446D3"/>
    <w:rsid w:val="00F44936"/>
    <w:rsid w:val="00F44F3D"/>
    <w:rsid w:val="00F45393"/>
    <w:rsid w:val="00F45AE8"/>
    <w:rsid w:val="00F46075"/>
    <w:rsid w:val="00F47813"/>
    <w:rsid w:val="00F47951"/>
    <w:rsid w:val="00F47E99"/>
    <w:rsid w:val="00F505E8"/>
    <w:rsid w:val="00F509CC"/>
    <w:rsid w:val="00F50D01"/>
    <w:rsid w:val="00F51454"/>
    <w:rsid w:val="00F518FA"/>
    <w:rsid w:val="00F523F5"/>
    <w:rsid w:val="00F52DE1"/>
    <w:rsid w:val="00F52FB1"/>
    <w:rsid w:val="00F53357"/>
    <w:rsid w:val="00F53754"/>
    <w:rsid w:val="00F537B6"/>
    <w:rsid w:val="00F541D8"/>
    <w:rsid w:val="00F57227"/>
    <w:rsid w:val="00F576A8"/>
    <w:rsid w:val="00F613E1"/>
    <w:rsid w:val="00F616BF"/>
    <w:rsid w:val="00F61708"/>
    <w:rsid w:val="00F61BC4"/>
    <w:rsid w:val="00F62674"/>
    <w:rsid w:val="00F63CE3"/>
    <w:rsid w:val="00F6479F"/>
    <w:rsid w:val="00F6565C"/>
    <w:rsid w:val="00F65E64"/>
    <w:rsid w:val="00F65EF2"/>
    <w:rsid w:val="00F661B2"/>
    <w:rsid w:val="00F667B7"/>
    <w:rsid w:val="00F66900"/>
    <w:rsid w:val="00F67C24"/>
    <w:rsid w:val="00F70248"/>
    <w:rsid w:val="00F703CF"/>
    <w:rsid w:val="00F70647"/>
    <w:rsid w:val="00F70879"/>
    <w:rsid w:val="00F70911"/>
    <w:rsid w:val="00F7130E"/>
    <w:rsid w:val="00F71689"/>
    <w:rsid w:val="00F71B4A"/>
    <w:rsid w:val="00F73414"/>
    <w:rsid w:val="00F73C1B"/>
    <w:rsid w:val="00F74117"/>
    <w:rsid w:val="00F749C1"/>
    <w:rsid w:val="00F75CD3"/>
    <w:rsid w:val="00F760D1"/>
    <w:rsid w:val="00F77963"/>
    <w:rsid w:val="00F80076"/>
    <w:rsid w:val="00F8046B"/>
    <w:rsid w:val="00F839D1"/>
    <w:rsid w:val="00F84611"/>
    <w:rsid w:val="00F847BF"/>
    <w:rsid w:val="00F85EB7"/>
    <w:rsid w:val="00F86918"/>
    <w:rsid w:val="00F86ADA"/>
    <w:rsid w:val="00F87048"/>
    <w:rsid w:val="00F87420"/>
    <w:rsid w:val="00F8784F"/>
    <w:rsid w:val="00F87D02"/>
    <w:rsid w:val="00F87E71"/>
    <w:rsid w:val="00F9109B"/>
    <w:rsid w:val="00F918AA"/>
    <w:rsid w:val="00F92009"/>
    <w:rsid w:val="00F93556"/>
    <w:rsid w:val="00F93706"/>
    <w:rsid w:val="00F93961"/>
    <w:rsid w:val="00F94039"/>
    <w:rsid w:val="00F940B2"/>
    <w:rsid w:val="00F943E6"/>
    <w:rsid w:val="00F94882"/>
    <w:rsid w:val="00F9519B"/>
    <w:rsid w:val="00F95BA5"/>
    <w:rsid w:val="00F963C5"/>
    <w:rsid w:val="00F96C64"/>
    <w:rsid w:val="00F97F12"/>
    <w:rsid w:val="00FA127A"/>
    <w:rsid w:val="00FA2928"/>
    <w:rsid w:val="00FA35CC"/>
    <w:rsid w:val="00FA3744"/>
    <w:rsid w:val="00FA4CD5"/>
    <w:rsid w:val="00FA5171"/>
    <w:rsid w:val="00FA519B"/>
    <w:rsid w:val="00FA58A4"/>
    <w:rsid w:val="00FA5A49"/>
    <w:rsid w:val="00FA5AFB"/>
    <w:rsid w:val="00FA5B26"/>
    <w:rsid w:val="00FA5D05"/>
    <w:rsid w:val="00FA6100"/>
    <w:rsid w:val="00FA6153"/>
    <w:rsid w:val="00FA64A0"/>
    <w:rsid w:val="00FA6C6C"/>
    <w:rsid w:val="00FA7366"/>
    <w:rsid w:val="00FA73EA"/>
    <w:rsid w:val="00FA7524"/>
    <w:rsid w:val="00FA77DE"/>
    <w:rsid w:val="00FA7D36"/>
    <w:rsid w:val="00FB0573"/>
    <w:rsid w:val="00FB060B"/>
    <w:rsid w:val="00FB0C65"/>
    <w:rsid w:val="00FB0D5A"/>
    <w:rsid w:val="00FB1319"/>
    <w:rsid w:val="00FB3025"/>
    <w:rsid w:val="00FB4668"/>
    <w:rsid w:val="00FB4A08"/>
    <w:rsid w:val="00FB5A71"/>
    <w:rsid w:val="00FB5E9B"/>
    <w:rsid w:val="00FB7055"/>
    <w:rsid w:val="00FB7100"/>
    <w:rsid w:val="00FB723D"/>
    <w:rsid w:val="00FB75A3"/>
    <w:rsid w:val="00FB75E5"/>
    <w:rsid w:val="00FC01BB"/>
    <w:rsid w:val="00FC01D0"/>
    <w:rsid w:val="00FC0245"/>
    <w:rsid w:val="00FC04F3"/>
    <w:rsid w:val="00FC07FD"/>
    <w:rsid w:val="00FC0EEB"/>
    <w:rsid w:val="00FC1245"/>
    <w:rsid w:val="00FC1834"/>
    <w:rsid w:val="00FC1B12"/>
    <w:rsid w:val="00FC1B94"/>
    <w:rsid w:val="00FC1CEB"/>
    <w:rsid w:val="00FC1D57"/>
    <w:rsid w:val="00FC344B"/>
    <w:rsid w:val="00FC3E20"/>
    <w:rsid w:val="00FC42F3"/>
    <w:rsid w:val="00FC5443"/>
    <w:rsid w:val="00FC5987"/>
    <w:rsid w:val="00FC642F"/>
    <w:rsid w:val="00FC6FF6"/>
    <w:rsid w:val="00FC7442"/>
    <w:rsid w:val="00FC766C"/>
    <w:rsid w:val="00FC76CC"/>
    <w:rsid w:val="00FC7885"/>
    <w:rsid w:val="00FC7BB3"/>
    <w:rsid w:val="00FD09E3"/>
    <w:rsid w:val="00FD14E4"/>
    <w:rsid w:val="00FD18FE"/>
    <w:rsid w:val="00FD2730"/>
    <w:rsid w:val="00FD338E"/>
    <w:rsid w:val="00FD3AD0"/>
    <w:rsid w:val="00FD3F23"/>
    <w:rsid w:val="00FD4036"/>
    <w:rsid w:val="00FD4BF2"/>
    <w:rsid w:val="00FD507B"/>
    <w:rsid w:val="00FD56A0"/>
    <w:rsid w:val="00FD649F"/>
    <w:rsid w:val="00FD68D0"/>
    <w:rsid w:val="00FD6D34"/>
    <w:rsid w:val="00FD70B3"/>
    <w:rsid w:val="00FD7A9A"/>
    <w:rsid w:val="00FD7C58"/>
    <w:rsid w:val="00FE0044"/>
    <w:rsid w:val="00FE008E"/>
    <w:rsid w:val="00FE0288"/>
    <w:rsid w:val="00FE10A0"/>
    <w:rsid w:val="00FE1431"/>
    <w:rsid w:val="00FE1541"/>
    <w:rsid w:val="00FE2E4B"/>
    <w:rsid w:val="00FE371C"/>
    <w:rsid w:val="00FE3CBD"/>
    <w:rsid w:val="00FE4113"/>
    <w:rsid w:val="00FE426F"/>
    <w:rsid w:val="00FE4560"/>
    <w:rsid w:val="00FE5236"/>
    <w:rsid w:val="00FE5997"/>
    <w:rsid w:val="00FE61E9"/>
    <w:rsid w:val="00FE660C"/>
    <w:rsid w:val="00FE697B"/>
    <w:rsid w:val="00FE69D0"/>
    <w:rsid w:val="00FE6C8F"/>
    <w:rsid w:val="00FE70A6"/>
    <w:rsid w:val="00FE75BF"/>
    <w:rsid w:val="00FE7E25"/>
    <w:rsid w:val="00FF0B57"/>
    <w:rsid w:val="00FF0F6B"/>
    <w:rsid w:val="00FF13C4"/>
    <w:rsid w:val="00FF1848"/>
    <w:rsid w:val="00FF1C41"/>
    <w:rsid w:val="00FF3739"/>
    <w:rsid w:val="00FF43E8"/>
    <w:rsid w:val="00FF485E"/>
    <w:rsid w:val="00FF498D"/>
    <w:rsid w:val="00FF4DBA"/>
    <w:rsid w:val="00FF6C13"/>
    <w:rsid w:val="00FF6DF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vertical-relative:line" fill="f" fillcolor="white">
      <v:fill color="white" on="f"/>
      <v:textbox inset="5.85pt,.7pt,5.85pt,.7pt"/>
    </o:shapedefaults>
    <o:shapelayout v:ext="edit">
      <o:idmap v:ext="edit" data="2"/>
    </o:shapelayout>
  </w:shapeDefaults>
  <w:decimalSymbol w:val="."/>
  <w:listSeparator w:val=","/>
  <w14:docId w14:val="3270B5B7"/>
  <w14:defaultImageDpi w14:val="32767"/>
  <w15:docId w15:val="{95E66453-7AC0-41DA-884C-F207FCD9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7408"/>
    <w:pPr>
      <w:widowControl w:val="0"/>
      <w:jc w:val="both"/>
    </w:pPr>
    <w:rPr>
      <w:color w:val="000000"/>
    </w:rPr>
  </w:style>
  <w:style w:type="paragraph" w:styleId="1">
    <w:name w:val="heading 1"/>
    <w:basedOn w:val="a"/>
    <w:next w:val="a"/>
    <w:link w:val="10"/>
    <w:autoRedefine/>
    <w:uiPriority w:val="9"/>
    <w:qFormat/>
    <w:rsid w:val="00891D46"/>
    <w:pPr>
      <w:keepNext/>
      <w:numPr>
        <w:numId w:val="1"/>
      </w:numPr>
      <w:jc w:val="center"/>
      <w:outlineLvl w:val="0"/>
    </w:pPr>
    <w:rPr>
      <w:rFonts w:ascii="Times New Roman" w:eastAsia="ＭＳ ゴシック" w:hAnsi="Times New Roman"/>
      <w:color w:val="auto"/>
      <w:sz w:val="24"/>
      <w:szCs w:val="24"/>
    </w:rPr>
  </w:style>
  <w:style w:type="paragraph" w:styleId="2">
    <w:name w:val="heading 2"/>
    <w:basedOn w:val="a"/>
    <w:next w:val="a"/>
    <w:link w:val="20"/>
    <w:uiPriority w:val="9"/>
    <w:unhideWhenUsed/>
    <w:qFormat/>
    <w:rsid w:val="00CC6EB4"/>
    <w:pPr>
      <w:keepNext/>
      <w:numPr>
        <w:ilvl w:val="1"/>
        <w:numId w:val="1"/>
      </w:numPr>
      <w:jc w:val="left"/>
      <w:outlineLvl w:val="1"/>
    </w:pPr>
    <w:rPr>
      <w:rFonts w:ascii="Times New Roman" w:eastAsia="ＭＳ ゴシック" w:hAnsi="Times New Roman"/>
      <w:color w:val="auto"/>
      <w:sz w:val="22"/>
      <w:szCs w:val="21"/>
    </w:rPr>
  </w:style>
  <w:style w:type="paragraph" w:styleId="3">
    <w:name w:val="heading 3"/>
    <w:basedOn w:val="a"/>
    <w:next w:val="a"/>
    <w:link w:val="30"/>
    <w:uiPriority w:val="9"/>
    <w:unhideWhenUsed/>
    <w:qFormat/>
    <w:rsid w:val="00F85EB7"/>
    <w:pPr>
      <w:keepNext/>
      <w:numPr>
        <w:ilvl w:val="2"/>
        <w:numId w:val="1"/>
      </w:numPr>
      <w:ind w:left="1134"/>
      <w:jc w:val="left"/>
      <w:outlineLvl w:val="2"/>
    </w:pPr>
    <w:rPr>
      <w:rFonts w:ascii="Times New Roman" w:eastAsia="ＭＳ ゴシック" w:hAnsi="Times New Roman"/>
      <w:color w:val="auto"/>
      <w:szCs w:val="21"/>
    </w:rPr>
  </w:style>
  <w:style w:type="paragraph" w:styleId="4">
    <w:name w:val="heading 4"/>
    <w:basedOn w:val="a"/>
    <w:next w:val="a"/>
    <w:link w:val="40"/>
    <w:uiPriority w:val="9"/>
    <w:unhideWhenUsed/>
    <w:qFormat/>
    <w:rsid w:val="00AC7B25"/>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891D46"/>
    <w:rPr>
      <w:rFonts w:ascii="Times New Roman" w:eastAsia="ＭＳ ゴシック" w:hAnsi="Times New Roman"/>
      <w:sz w:val="24"/>
      <w:szCs w:val="24"/>
    </w:rPr>
  </w:style>
  <w:style w:type="character" w:customStyle="1" w:styleId="20">
    <w:name w:val="見出し 2 (文字)"/>
    <w:link w:val="2"/>
    <w:uiPriority w:val="9"/>
    <w:rsid w:val="00CC6EB4"/>
    <w:rPr>
      <w:rFonts w:ascii="Times New Roman" w:eastAsia="ＭＳ ゴシック" w:hAnsi="Times New Roman"/>
      <w:sz w:val="22"/>
      <w:szCs w:val="21"/>
    </w:rPr>
  </w:style>
  <w:style w:type="character" w:customStyle="1" w:styleId="30">
    <w:name w:val="見出し 3 (文字)"/>
    <w:link w:val="3"/>
    <w:uiPriority w:val="9"/>
    <w:rsid w:val="00F85EB7"/>
    <w:rPr>
      <w:rFonts w:ascii="Times New Roman" w:eastAsia="ＭＳ ゴシック" w:hAnsi="Times New Roman"/>
      <w:sz w:val="21"/>
      <w:szCs w:val="21"/>
    </w:rPr>
  </w:style>
  <w:style w:type="character" w:customStyle="1" w:styleId="40">
    <w:name w:val="見出し 4 (文字)"/>
    <w:basedOn w:val="a0"/>
    <w:link w:val="4"/>
    <w:uiPriority w:val="9"/>
    <w:rsid w:val="00AC7B25"/>
    <w:rPr>
      <w:b/>
      <w:bCs/>
      <w:color w:val="000000"/>
      <w:sz w:val="21"/>
    </w:rPr>
  </w:style>
  <w:style w:type="paragraph" w:styleId="a3">
    <w:name w:val="Balloon Text"/>
    <w:basedOn w:val="a"/>
    <w:link w:val="a4"/>
    <w:uiPriority w:val="99"/>
    <w:semiHidden/>
    <w:unhideWhenUsed/>
    <w:rsid w:val="007B5406"/>
    <w:rPr>
      <w:rFonts w:ascii="Arial" w:eastAsia="ＭＳ ゴシック" w:hAnsi="Arial"/>
      <w:sz w:val="18"/>
      <w:szCs w:val="18"/>
      <w:lang w:val="x-none" w:eastAsia="x-none"/>
    </w:rPr>
  </w:style>
  <w:style w:type="character" w:customStyle="1" w:styleId="a4">
    <w:name w:val="吹き出し (文字)"/>
    <w:link w:val="a3"/>
    <w:uiPriority w:val="99"/>
    <w:semiHidden/>
    <w:rsid w:val="007B5406"/>
    <w:rPr>
      <w:rFonts w:ascii="Arial" w:eastAsia="ＭＳ ゴシック" w:hAnsi="Arial" w:cs="Times New Roman"/>
      <w:sz w:val="18"/>
      <w:szCs w:val="18"/>
    </w:rPr>
  </w:style>
  <w:style w:type="paragraph" w:styleId="a5">
    <w:name w:val="List Paragraph"/>
    <w:basedOn w:val="a"/>
    <w:qFormat/>
    <w:rsid w:val="009529A7"/>
    <w:pPr>
      <w:ind w:leftChars="600" w:left="800" w:hangingChars="200" w:hanging="200"/>
      <w:jc w:val="left"/>
    </w:pPr>
    <w:rPr>
      <w:rFonts w:ascii="Times New Roman" w:hAnsi="Times New Roman"/>
      <w:color w:val="auto"/>
      <w:szCs w:val="21"/>
    </w:rPr>
  </w:style>
  <w:style w:type="paragraph" w:styleId="a6">
    <w:name w:val="header"/>
    <w:basedOn w:val="a"/>
    <w:link w:val="a7"/>
    <w:uiPriority w:val="99"/>
    <w:unhideWhenUsed/>
    <w:rsid w:val="001F29D0"/>
    <w:pPr>
      <w:tabs>
        <w:tab w:val="center" w:pos="4252"/>
        <w:tab w:val="right" w:pos="8504"/>
      </w:tabs>
      <w:snapToGrid w:val="0"/>
    </w:pPr>
  </w:style>
  <w:style w:type="character" w:customStyle="1" w:styleId="a7">
    <w:name w:val="ヘッダー (文字)"/>
    <w:basedOn w:val="a0"/>
    <w:link w:val="a6"/>
    <w:uiPriority w:val="99"/>
    <w:rsid w:val="001F29D0"/>
  </w:style>
  <w:style w:type="paragraph" w:styleId="a8">
    <w:name w:val="footer"/>
    <w:basedOn w:val="a"/>
    <w:link w:val="a9"/>
    <w:uiPriority w:val="99"/>
    <w:unhideWhenUsed/>
    <w:rsid w:val="001F29D0"/>
    <w:pPr>
      <w:tabs>
        <w:tab w:val="center" w:pos="4252"/>
        <w:tab w:val="right" w:pos="8504"/>
      </w:tabs>
      <w:snapToGrid w:val="0"/>
    </w:pPr>
  </w:style>
  <w:style w:type="character" w:customStyle="1" w:styleId="a9">
    <w:name w:val="フッター (文字)"/>
    <w:basedOn w:val="a0"/>
    <w:link w:val="a8"/>
    <w:uiPriority w:val="99"/>
    <w:rsid w:val="001F29D0"/>
  </w:style>
  <w:style w:type="paragraph" w:customStyle="1" w:styleId="Textbody">
    <w:name w:val="Text body"/>
    <w:basedOn w:val="a"/>
    <w:rsid w:val="0074589E"/>
    <w:pPr>
      <w:suppressAutoHyphens/>
      <w:autoSpaceDN w:val="0"/>
      <w:spacing w:after="120"/>
      <w:jc w:val="left"/>
      <w:textAlignment w:val="baseline"/>
    </w:pPr>
    <w:rPr>
      <w:rFonts w:ascii="FreeSerif" w:hAnsi="FreeSerif" w:cs="Lohit Hindi"/>
      <w:kern w:val="3"/>
      <w:sz w:val="24"/>
      <w:szCs w:val="24"/>
      <w:lang w:bidi="hi-IN"/>
    </w:rPr>
  </w:style>
  <w:style w:type="paragraph" w:customStyle="1" w:styleId="TableContents">
    <w:name w:val="Table Contents"/>
    <w:basedOn w:val="a"/>
    <w:rsid w:val="0074589E"/>
    <w:pPr>
      <w:suppressLineNumbers/>
      <w:suppressAutoHyphens/>
      <w:autoSpaceDN w:val="0"/>
      <w:jc w:val="left"/>
      <w:textAlignment w:val="baseline"/>
    </w:pPr>
    <w:rPr>
      <w:rFonts w:ascii="FreeSerif" w:hAnsi="FreeSerif" w:cs="Lohit Hindi"/>
      <w:kern w:val="3"/>
      <w:sz w:val="24"/>
      <w:szCs w:val="24"/>
      <w:lang w:bidi="hi-IN"/>
    </w:rPr>
  </w:style>
  <w:style w:type="paragraph" w:customStyle="1" w:styleId="Standard">
    <w:name w:val="Standard"/>
    <w:rsid w:val="0074589E"/>
    <w:pPr>
      <w:widowControl w:val="0"/>
      <w:suppressAutoHyphens/>
      <w:autoSpaceDN w:val="0"/>
      <w:textAlignment w:val="baseline"/>
    </w:pPr>
    <w:rPr>
      <w:rFonts w:ascii="FreeSerif" w:hAnsi="FreeSerif" w:cs="Lohit Hindi"/>
      <w:color w:val="000000"/>
      <w:kern w:val="3"/>
      <w:sz w:val="24"/>
      <w:szCs w:val="24"/>
      <w:lang w:bidi="hi-IN"/>
    </w:rPr>
  </w:style>
  <w:style w:type="paragraph" w:styleId="aa">
    <w:name w:val="Date"/>
    <w:basedOn w:val="a"/>
    <w:next w:val="a"/>
    <w:link w:val="ab"/>
    <w:uiPriority w:val="99"/>
    <w:semiHidden/>
    <w:unhideWhenUsed/>
    <w:rsid w:val="00D707EE"/>
  </w:style>
  <w:style w:type="character" w:customStyle="1" w:styleId="ab">
    <w:name w:val="日付 (文字)"/>
    <w:basedOn w:val="a0"/>
    <w:link w:val="aa"/>
    <w:uiPriority w:val="99"/>
    <w:semiHidden/>
    <w:rsid w:val="00D707EE"/>
  </w:style>
  <w:style w:type="table" w:styleId="ac">
    <w:name w:val="Table Grid"/>
    <w:basedOn w:val="a1"/>
    <w:uiPriority w:val="59"/>
    <w:rsid w:val="00F15539"/>
    <w:pPr>
      <w:adjustRightInd w:val="0"/>
      <w:spacing w:line="240" w:lineRule="exact"/>
      <w:jc w:val="center"/>
    </w:pPr>
    <w:rPr>
      <w:rFonts w:ascii="Times New Roman" w:hAnsi="Times New Roman"/>
      <w:sz w:val="16"/>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endnote text"/>
    <w:basedOn w:val="a"/>
    <w:link w:val="ae"/>
    <w:uiPriority w:val="99"/>
    <w:semiHidden/>
    <w:unhideWhenUsed/>
    <w:rsid w:val="00E11313"/>
    <w:pPr>
      <w:snapToGrid w:val="0"/>
      <w:jc w:val="left"/>
    </w:pPr>
    <w:rPr>
      <w:lang w:val="x-none" w:eastAsia="x-none"/>
    </w:rPr>
  </w:style>
  <w:style w:type="character" w:customStyle="1" w:styleId="ae">
    <w:name w:val="文末脚注文字列 (文字)"/>
    <w:link w:val="ad"/>
    <w:uiPriority w:val="99"/>
    <w:semiHidden/>
    <w:rsid w:val="00E11313"/>
    <w:rPr>
      <w:kern w:val="2"/>
      <w:sz w:val="21"/>
      <w:szCs w:val="22"/>
    </w:rPr>
  </w:style>
  <w:style w:type="character" w:styleId="af">
    <w:name w:val="endnote reference"/>
    <w:uiPriority w:val="99"/>
    <w:semiHidden/>
    <w:unhideWhenUsed/>
    <w:rsid w:val="00E11313"/>
    <w:rPr>
      <w:vertAlign w:val="superscript"/>
    </w:rPr>
  </w:style>
  <w:style w:type="character" w:styleId="af0">
    <w:name w:val="Hyperlink"/>
    <w:uiPriority w:val="99"/>
    <w:unhideWhenUsed/>
    <w:rsid w:val="004A3216"/>
    <w:rPr>
      <w:color w:val="0000FF"/>
      <w:u w:val="single"/>
    </w:rPr>
  </w:style>
  <w:style w:type="character" w:styleId="af1">
    <w:name w:val="FollowedHyperlink"/>
    <w:uiPriority w:val="99"/>
    <w:semiHidden/>
    <w:unhideWhenUsed/>
    <w:rsid w:val="004A3216"/>
    <w:rPr>
      <w:color w:val="800080"/>
      <w:u w:val="single"/>
    </w:rPr>
  </w:style>
  <w:style w:type="paragraph" w:customStyle="1" w:styleId="font5">
    <w:name w:val="font5"/>
    <w:basedOn w:val="a"/>
    <w:rsid w:val="00082965"/>
    <w:pPr>
      <w:widowControl/>
      <w:spacing w:before="100" w:beforeAutospacing="1" w:after="100" w:afterAutospacing="1"/>
      <w:jc w:val="left"/>
    </w:pPr>
    <w:rPr>
      <w:rFonts w:ascii="ＭＳ Ｐゴシック" w:eastAsia="ＭＳ Ｐゴシック" w:hAnsi="ＭＳ Ｐゴシック" w:cs="ＭＳ Ｐゴシック"/>
      <w:sz w:val="12"/>
      <w:szCs w:val="12"/>
    </w:rPr>
  </w:style>
  <w:style w:type="paragraph" w:customStyle="1" w:styleId="xl65">
    <w:name w:val="xl65"/>
    <w:basedOn w:val="a"/>
    <w:rsid w:val="00082965"/>
    <w:pPr>
      <w:widowControl/>
      <w:pBdr>
        <w:top w:val="single" w:sz="4" w:space="0" w:color="auto"/>
      </w:pBdr>
      <w:spacing w:before="100" w:beforeAutospacing="1" w:after="100" w:afterAutospacing="1"/>
      <w:jc w:val="center"/>
    </w:pPr>
    <w:rPr>
      <w:rFonts w:ascii="ＭＳ 明朝" w:hAnsi="ＭＳ 明朝" w:cs="ＭＳ Ｐゴシック"/>
    </w:rPr>
  </w:style>
  <w:style w:type="paragraph" w:customStyle="1" w:styleId="xl66">
    <w:name w:val="xl66"/>
    <w:basedOn w:val="a"/>
    <w:rsid w:val="00082965"/>
    <w:pPr>
      <w:widowControl/>
      <w:spacing w:before="100" w:beforeAutospacing="1" w:after="100" w:afterAutospacing="1"/>
      <w:jc w:val="left"/>
    </w:pPr>
    <w:rPr>
      <w:rFonts w:ascii="ＭＳ Ｐゴシック" w:eastAsia="ＭＳ Ｐゴシック" w:hAnsi="ＭＳ Ｐゴシック" w:cs="ＭＳ Ｐゴシック"/>
    </w:rPr>
  </w:style>
  <w:style w:type="paragraph" w:customStyle="1" w:styleId="xl67">
    <w:name w:val="xl67"/>
    <w:basedOn w:val="a"/>
    <w:rsid w:val="00082965"/>
    <w:pPr>
      <w:widowControl/>
      <w:pBdr>
        <w:right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68">
    <w:name w:val="xl68"/>
    <w:basedOn w:val="a"/>
    <w:rsid w:val="00082965"/>
    <w:pPr>
      <w:widowControl/>
      <w:pBdr>
        <w:bottom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69">
    <w:name w:val="xl69"/>
    <w:basedOn w:val="a"/>
    <w:rsid w:val="00082965"/>
    <w:pPr>
      <w:widowControl/>
      <w:pBdr>
        <w:top w:val="single" w:sz="4" w:space="0" w:color="auto"/>
        <w:right w:val="single" w:sz="4" w:space="0" w:color="auto"/>
      </w:pBdr>
      <w:spacing w:before="100" w:beforeAutospacing="1" w:after="100" w:afterAutospacing="1"/>
      <w:jc w:val="center"/>
    </w:pPr>
    <w:rPr>
      <w:rFonts w:ascii="ＭＳ 明朝" w:hAnsi="ＭＳ 明朝" w:cs="ＭＳ Ｐゴシック"/>
    </w:rPr>
  </w:style>
  <w:style w:type="paragraph" w:customStyle="1" w:styleId="xl70">
    <w:name w:val="xl70"/>
    <w:basedOn w:val="a"/>
    <w:rsid w:val="00082965"/>
    <w:pPr>
      <w:widowControl/>
      <w:pBdr>
        <w:right w:val="single" w:sz="4" w:space="0" w:color="auto"/>
      </w:pBdr>
      <w:spacing w:before="100" w:beforeAutospacing="1" w:after="100" w:afterAutospacing="1"/>
      <w:jc w:val="center"/>
    </w:pPr>
    <w:rPr>
      <w:rFonts w:ascii="ＭＳ 明朝" w:hAnsi="ＭＳ 明朝" w:cs="ＭＳ Ｐゴシック"/>
    </w:rPr>
  </w:style>
  <w:style w:type="paragraph" w:customStyle="1" w:styleId="xl71">
    <w:name w:val="xl71"/>
    <w:basedOn w:val="a"/>
    <w:rsid w:val="00082965"/>
    <w:pPr>
      <w:widowControl/>
      <w:pBdr>
        <w:bottom w:val="single" w:sz="4" w:space="0" w:color="auto"/>
      </w:pBdr>
      <w:spacing w:before="100" w:beforeAutospacing="1" w:after="100" w:afterAutospacing="1"/>
      <w:jc w:val="center"/>
    </w:pPr>
    <w:rPr>
      <w:rFonts w:ascii="ＭＳ 明朝" w:hAnsi="ＭＳ 明朝" w:cs="ＭＳ Ｐゴシック"/>
    </w:rPr>
  </w:style>
  <w:style w:type="paragraph" w:customStyle="1" w:styleId="xl72">
    <w:name w:val="xl72"/>
    <w:basedOn w:val="a"/>
    <w:rsid w:val="00082965"/>
    <w:pPr>
      <w:widowControl/>
      <w:pBdr>
        <w:top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3">
    <w:name w:val="xl73"/>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4">
    <w:name w:val="xl74"/>
    <w:basedOn w:val="a"/>
    <w:rsid w:val="00082965"/>
    <w:pPr>
      <w:widowControl/>
      <w:pBdr>
        <w:bottom w:val="single" w:sz="4" w:space="0" w:color="auto"/>
        <w:right w:val="single" w:sz="4" w:space="0" w:color="auto"/>
      </w:pBdr>
      <w:spacing w:before="100" w:beforeAutospacing="1" w:after="100" w:afterAutospacing="1"/>
      <w:jc w:val="left"/>
    </w:pPr>
    <w:rPr>
      <w:rFonts w:ascii="ＭＳ Ｐゴシック" w:eastAsia="ＭＳ Ｐゴシック" w:hAnsi="ＭＳ Ｐゴシック" w:cs="ＭＳ Ｐゴシック"/>
    </w:rPr>
  </w:style>
  <w:style w:type="paragraph" w:customStyle="1" w:styleId="xl75">
    <w:name w:val="xl75"/>
    <w:basedOn w:val="a"/>
    <w:rsid w:val="00082965"/>
    <w:pPr>
      <w:widowControl/>
      <w:spacing w:before="100" w:beforeAutospacing="1" w:after="100" w:afterAutospacing="1"/>
      <w:jc w:val="center"/>
    </w:pPr>
    <w:rPr>
      <w:rFonts w:ascii="ＭＳ ゴシック" w:eastAsia="ＭＳ ゴシック" w:hAnsi="ＭＳ ゴシック" w:cs="ＭＳ Ｐゴシック"/>
    </w:rPr>
  </w:style>
  <w:style w:type="paragraph" w:customStyle="1" w:styleId="xl76">
    <w:name w:val="xl76"/>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7">
    <w:name w:val="xl77"/>
    <w:basedOn w:val="a"/>
    <w:rsid w:val="00082965"/>
    <w:pPr>
      <w:widowControl/>
      <w:pBdr>
        <w:top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rPr>
  </w:style>
  <w:style w:type="paragraph" w:customStyle="1" w:styleId="xl78">
    <w:name w:val="xl78"/>
    <w:basedOn w:val="a"/>
    <w:rsid w:val="00082965"/>
    <w:pPr>
      <w:widowControl/>
      <w:pBdr>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customStyle="1" w:styleId="xl79">
    <w:name w:val="xl79"/>
    <w:basedOn w:val="a"/>
    <w:rsid w:val="00082965"/>
    <w:pPr>
      <w:widowControl/>
      <w:spacing w:before="100" w:beforeAutospacing="1" w:after="100" w:afterAutospacing="1"/>
      <w:jc w:val="center"/>
    </w:pPr>
    <w:rPr>
      <w:rFonts w:ascii="ＭＳ ゴシック" w:eastAsia="ＭＳ ゴシック" w:hAnsi="ＭＳ ゴシック" w:cs="ＭＳ Ｐゴシック"/>
    </w:rPr>
  </w:style>
  <w:style w:type="paragraph" w:customStyle="1" w:styleId="xl80">
    <w:name w:val="xl80"/>
    <w:basedOn w:val="a"/>
    <w:rsid w:val="00082965"/>
    <w:pPr>
      <w:widowControl/>
      <w:pBdr>
        <w:left w:val="single" w:sz="4" w:space="0" w:color="auto"/>
        <w:bottom w:val="single" w:sz="4" w:space="0" w:color="auto"/>
      </w:pBdr>
      <w:spacing w:before="100" w:beforeAutospacing="1" w:after="100" w:afterAutospacing="1"/>
      <w:jc w:val="center"/>
    </w:pPr>
    <w:rPr>
      <w:rFonts w:ascii="ＭＳ ゴシック" w:eastAsia="ＭＳ ゴシック" w:hAnsi="ＭＳ ゴシック" w:cs="ＭＳ Ｐゴシック"/>
    </w:rPr>
  </w:style>
  <w:style w:type="paragraph" w:styleId="af2">
    <w:name w:val="TOC Heading"/>
    <w:basedOn w:val="1"/>
    <w:next w:val="a"/>
    <w:uiPriority w:val="39"/>
    <w:unhideWhenUsed/>
    <w:qFormat/>
    <w:rsid w:val="0054347D"/>
    <w:pPr>
      <w:keepLines/>
      <w:widowControl/>
      <w:spacing w:before="480" w:line="276" w:lineRule="auto"/>
      <w:outlineLvl w:val="9"/>
    </w:pPr>
    <w:rPr>
      <w:b/>
      <w:bCs/>
      <w:color w:val="365F91"/>
      <w:sz w:val="28"/>
      <w:szCs w:val="28"/>
    </w:rPr>
  </w:style>
  <w:style w:type="paragraph" w:styleId="21">
    <w:name w:val="toc 2"/>
    <w:basedOn w:val="a"/>
    <w:next w:val="a"/>
    <w:autoRedefine/>
    <w:uiPriority w:val="39"/>
    <w:unhideWhenUsed/>
    <w:qFormat/>
    <w:rsid w:val="00C156B7"/>
    <w:pPr>
      <w:suppressLineNumbers/>
      <w:tabs>
        <w:tab w:val="right" w:leader="dot" w:pos="9742"/>
      </w:tabs>
      <w:adjustRightInd w:val="0"/>
      <w:snapToGrid w:val="0"/>
      <w:spacing w:beforeLines="50" w:before="50" w:line="320" w:lineRule="exact"/>
      <w:ind w:leftChars="150" w:left="150"/>
      <w:jc w:val="left"/>
    </w:pPr>
    <w:rPr>
      <w:rFonts w:ascii="Times New Roman" w:hAnsi="Times New Roman"/>
      <w:sz w:val="22"/>
    </w:rPr>
  </w:style>
  <w:style w:type="paragraph" w:styleId="11">
    <w:name w:val="toc 1"/>
    <w:basedOn w:val="a"/>
    <w:next w:val="a"/>
    <w:autoRedefine/>
    <w:uiPriority w:val="39"/>
    <w:unhideWhenUsed/>
    <w:qFormat/>
    <w:rsid w:val="00495BB2"/>
    <w:pPr>
      <w:widowControl/>
      <w:tabs>
        <w:tab w:val="right" w:leader="dot" w:pos="9742"/>
      </w:tabs>
      <w:adjustRightInd w:val="0"/>
      <w:snapToGrid w:val="0"/>
      <w:spacing w:beforeLines="150" w:before="150" w:line="320" w:lineRule="exact"/>
      <w:jc w:val="left"/>
    </w:pPr>
    <w:rPr>
      <w:rFonts w:ascii="Times New Roman" w:hAnsi="Times New Roman"/>
      <w:noProof/>
      <w:sz w:val="22"/>
    </w:rPr>
  </w:style>
  <w:style w:type="paragraph" w:styleId="31">
    <w:name w:val="toc 3"/>
    <w:basedOn w:val="a"/>
    <w:next w:val="a"/>
    <w:autoRedefine/>
    <w:uiPriority w:val="39"/>
    <w:unhideWhenUsed/>
    <w:qFormat/>
    <w:rsid w:val="004872F0"/>
    <w:pPr>
      <w:widowControl/>
      <w:tabs>
        <w:tab w:val="right" w:leader="dot" w:pos="9742"/>
      </w:tabs>
      <w:adjustRightInd w:val="0"/>
      <w:snapToGrid w:val="0"/>
      <w:spacing w:beforeLines="50" w:before="50"/>
      <w:ind w:left="442"/>
      <w:jc w:val="left"/>
    </w:pPr>
    <w:rPr>
      <w:sz w:val="22"/>
    </w:rPr>
  </w:style>
  <w:style w:type="paragraph" w:styleId="af3">
    <w:name w:val="Title"/>
    <w:basedOn w:val="a"/>
    <w:next w:val="a"/>
    <w:link w:val="af4"/>
    <w:uiPriority w:val="10"/>
    <w:qFormat/>
    <w:rsid w:val="00F446D3"/>
    <w:pPr>
      <w:spacing w:before="240" w:after="120"/>
      <w:jc w:val="center"/>
      <w:outlineLvl w:val="0"/>
    </w:pPr>
    <w:rPr>
      <w:rFonts w:ascii="Arial" w:eastAsia="ＭＳ ゴシック" w:hAnsi="Arial"/>
      <w:sz w:val="32"/>
      <w:szCs w:val="32"/>
      <w:lang w:val="x-none" w:eastAsia="x-none"/>
    </w:rPr>
  </w:style>
  <w:style w:type="character" w:customStyle="1" w:styleId="af4">
    <w:name w:val="表題 (文字)"/>
    <w:link w:val="af3"/>
    <w:uiPriority w:val="10"/>
    <w:rsid w:val="00F446D3"/>
    <w:rPr>
      <w:rFonts w:ascii="Arial" w:eastAsia="ＭＳ ゴシック" w:hAnsi="Arial" w:cs="Times New Roman"/>
      <w:kern w:val="2"/>
      <w:sz w:val="32"/>
      <w:szCs w:val="32"/>
    </w:rPr>
  </w:style>
  <w:style w:type="paragraph" w:styleId="af5">
    <w:name w:val="Subtitle"/>
    <w:basedOn w:val="a"/>
    <w:next w:val="a"/>
    <w:link w:val="af6"/>
    <w:uiPriority w:val="11"/>
    <w:qFormat/>
    <w:rsid w:val="00B143A5"/>
    <w:pPr>
      <w:jc w:val="center"/>
      <w:outlineLvl w:val="1"/>
    </w:pPr>
    <w:rPr>
      <w:rFonts w:ascii="Arial" w:eastAsia="ＭＳ ゴシック" w:hAnsi="Arial"/>
      <w:sz w:val="24"/>
      <w:szCs w:val="24"/>
      <w:lang w:val="x-none" w:eastAsia="x-none"/>
    </w:rPr>
  </w:style>
  <w:style w:type="character" w:customStyle="1" w:styleId="af6">
    <w:name w:val="副題 (文字)"/>
    <w:link w:val="af5"/>
    <w:uiPriority w:val="11"/>
    <w:rsid w:val="00B143A5"/>
    <w:rPr>
      <w:rFonts w:ascii="Arial" w:eastAsia="ＭＳ ゴシック" w:hAnsi="Arial" w:cs="Times New Roman"/>
      <w:kern w:val="2"/>
      <w:sz w:val="24"/>
      <w:szCs w:val="24"/>
    </w:rPr>
  </w:style>
  <w:style w:type="paragraph" w:styleId="Web">
    <w:name w:val="Normal (Web)"/>
    <w:basedOn w:val="a"/>
    <w:uiPriority w:val="99"/>
    <w:semiHidden/>
    <w:unhideWhenUsed/>
    <w:rsid w:val="009327EA"/>
    <w:pPr>
      <w:widowControl/>
      <w:spacing w:before="100" w:beforeAutospacing="1" w:after="100" w:afterAutospacing="1"/>
      <w:jc w:val="left"/>
    </w:pPr>
    <w:rPr>
      <w:rFonts w:ascii="ＭＳ Ｐゴシック" w:eastAsia="ＭＳ Ｐゴシック" w:hAnsi="ＭＳ Ｐゴシック" w:cs="ＭＳ Ｐゴシック"/>
      <w:color w:val="auto"/>
      <w:sz w:val="24"/>
      <w:szCs w:val="24"/>
    </w:rPr>
  </w:style>
  <w:style w:type="paragraph" w:customStyle="1" w:styleId="22">
    <w:name w:val="リスト段落2"/>
    <w:basedOn w:val="a"/>
    <w:next w:val="a5"/>
    <w:autoRedefine/>
    <w:qFormat/>
    <w:rsid w:val="009402EC"/>
    <w:pPr>
      <w:ind w:leftChars="300" w:left="1050" w:hangingChars="200" w:hanging="420"/>
      <w:jc w:val="left"/>
    </w:pPr>
    <w:rPr>
      <w:rFonts w:ascii="Times New Roman" w:hAnsi="Times New Roman"/>
      <w:color w:val="auto"/>
      <w:szCs w:val="21"/>
    </w:rPr>
  </w:style>
  <w:style w:type="paragraph" w:customStyle="1" w:styleId="32">
    <w:name w:val="リスト段落3"/>
    <w:basedOn w:val="22"/>
    <w:qFormat/>
    <w:rsid w:val="0054347D"/>
    <w:rPr>
      <w:rFonts w:eastAsia="ＭＳ ゴシック"/>
    </w:rPr>
  </w:style>
  <w:style w:type="paragraph" w:styleId="af7">
    <w:name w:val="Body Text"/>
    <w:basedOn w:val="a"/>
    <w:link w:val="af8"/>
    <w:uiPriority w:val="99"/>
    <w:unhideWhenUsed/>
    <w:rsid w:val="00455E96"/>
    <w:pPr>
      <w:spacing w:line="280" w:lineRule="exact"/>
      <w:jc w:val="left"/>
    </w:pPr>
    <w:rPr>
      <w:rFonts w:ascii="Times New Roman" w:hAnsi="Times New Roman"/>
      <w:color w:val="auto"/>
      <w:szCs w:val="21"/>
    </w:rPr>
  </w:style>
  <w:style w:type="character" w:customStyle="1" w:styleId="af8">
    <w:name w:val="本文 (文字)"/>
    <w:basedOn w:val="a0"/>
    <w:link w:val="af7"/>
    <w:uiPriority w:val="99"/>
    <w:rsid w:val="00455E96"/>
    <w:rPr>
      <w:rFonts w:ascii="Times New Roman" w:hAnsi="Times New Roman"/>
      <w:szCs w:val="21"/>
    </w:rPr>
  </w:style>
  <w:style w:type="paragraph" w:customStyle="1" w:styleId="12">
    <w:name w:val="四角中の段落1"/>
    <w:basedOn w:val="22"/>
    <w:qFormat/>
    <w:rsid w:val="0054347D"/>
    <w:pPr>
      <w:ind w:left="300" w:firstLineChars="100" w:firstLine="100"/>
    </w:pPr>
  </w:style>
  <w:style w:type="paragraph" w:styleId="af9">
    <w:name w:val="caption"/>
    <w:basedOn w:val="a"/>
    <w:next w:val="a"/>
    <w:uiPriority w:val="35"/>
    <w:unhideWhenUsed/>
    <w:qFormat/>
    <w:rsid w:val="004D6DAF"/>
    <w:pPr>
      <w:ind w:leftChars="-1" w:left="149" w:hangingChars="150" w:hanging="150"/>
      <w:jc w:val="center"/>
    </w:pPr>
    <w:rPr>
      <w:rFonts w:ascii="Times New Roman" w:hAnsi="Times New Roman"/>
      <w:bCs/>
      <w:color w:val="auto"/>
      <w:szCs w:val="21"/>
    </w:rPr>
  </w:style>
  <w:style w:type="paragraph" w:styleId="afa">
    <w:name w:val="table of figures"/>
    <w:basedOn w:val="a"/>
    <w:next w:val="a"/>
    <w:uiPriority w:val="99"/>
    <w:unhideWhenUsed/>
    <w:rsid w:val="00FE70A6"/>
    <w:pPr>
      <w:ind w:leftChars="200" w:left="200" w:hangingChars="200" w:hanging="200"/>
    </w:pPr>
  </w:style>
  <w:style w:type="character" w:styleId="afb">
    <w:name w:val="Placeholder Text"/>
    <w:basedOn w:val="a0"/>
    <w:uiPriority w:val="99"/>
    <w:semiHidden/>
    <w:rsid w:val="000541B4"/>
    <w:rPr>
      <w:color w:val="808080"/>
    </w:rPr>
  </w:style>
  <w:style w:type="paragraph" w:customStyle="1" w:styleId="afc">
    <w:name w:val="表"/>
    <w:basedOn w:val="af7"/>
    <w:next w:val="af7"/>
    <w:qFormat/>
    <w:rsid w:val="007A2AE3"/>
    <w:pPr>
      <w:adjustRightInd w:val="0"/>
      <w:spacing w:line="240" w:lineRule="exact"/>
      <w:jc w:val="both"/>
    </w:pPr>
    <w:rPr>
      <w:rFonts w:eastAsiaTheme="minorEastAsia"/>
      <w:sz w:val="18"/>
      <w:szCs w:val="16"/>
    </w:rPr>
  </w:style>
  <w:style w:type="paragraph" w:customStyle="1" w:styleId="13">
    <w:name w:val="スタイル1"/>
    <w:basedOn w:val="a"/>
    <w:qFormat/>
    <w:rsid w:val="00AB6DBE"/>
    <w:pPr>
      <w:spacing w:line="240" w:lineRule="atLeast"/>
    </w:pPr>
    <w:rPr>
      <w:rFonts w:eastAsia="ＭＳ ゴシック"/>
      <w:sz w:val="24"/>
    </w:rPr>
  </w:style>
  <w:style w:type="paragraph" w:customStyle="1" w:styleId="afd">
    <w:name w:val="項目"/>
    <w:basedOn w:val="af7"/>
    <w:qFormat/>
    <w:rsid w:val="00AC7B25"/>
    <w:rPr>
      <w:u w:val="single"/>
    </w:rPr>
  </w:style>
  <w:style w:type="character" w:customStyle="1" w:styleId="14">
    <w:name w:val="未解決のメンション1"/>
    <w:basedOn w:val="a0"/>
    <w:uiPriority w:val="99"/>
    <w:semiHidden/>
    <w:unhideWhenUsed/>
    <w:rsid w:val="00062465"/>
    <w:rPr>
      <w:color w:val="808080"/>
      <w:shd w:val="clear" w:color="auto" w:fill="E6E6E6"/>
    </w:rPr>
  </w:style>
  <w:style w:type="paragraph" w:customStyle="1" w:styleId="23">
    <w:name w:val="スタイル2"/>
    <w:basedOn w:val="af7"/>
    <w:qFormat/>
    <w:rsid w:val="00C632C1"/>
    <w:pPr>
      <w:ind w:leftChars="150" w:left="150"/>
    </w:pPr>
  </w:style>
  <w:style w:type="paragraph" w:styleId="afe">
    <w:name w:val="Plain Text"/>
    <w:basedOn w:val="a"/>
    <w:link w:val="aff"/>
    <w:uiPriority w:val="99"/>
    <w:unhideWhenUsed/>
    <w:rsid w:val="00E27F9B"/>
    <w:pPr>
      <w:jc w:val="left"/>
    </w:pPr>
    <w:rPr>
      <w:rFonts w:ascii="Yu Gothic" w:eastAsia="Yu Gothic" w:hAnsi="Courier New" w:cs="Courier New"/>
      <w:color w:val="auto"/>
      <w:kern w:val="2"/>
      <w:sz w:val="22"/>
      <w:szCs w:val="22"/>
    </w:rPr>
  </w:style>
  <w:style w:type="character" w:customStyle="1" w:styleId="aff">
    <w:name w:val="書式なし (文字)"/>
    <w:basedOn w:val="a0"/>
    <w:link w:val="afe"/>
    <w:uiPriority w:val="99"/>
    <w:rsid w:val="00E27F9B"/>
    <w:rPr>
      <w:rFonts w:ascii="Yu Gothic" w:eastAsia="Yu Gothic" w:hAnsi="Courier New" w:cs="Courier New"/>
      <w:kern w:val="2"/>
      <w:sz w:val="22"/>
      <w:szCs w:val="22"/>
    </w:rPr>
  </w:style>
  <w:style w:type="paragraph" w:styleId="aff0">
    <w:name w:val="Closing"/>
    <w:basedOn w:val="a"/>
    <w:link w:val="aff1"/>
    <w:uiPriority w:val="99"/>
    <w:unhideWhenUsed/>
    <w:rsid w:val="0080142F"/>
    <w:pPr>
      <w:jc w:val="right"/>
    </w:pPr>
  </w:style>
  <w:style w:type="character" w:customStyle="1" w:styleId="aff1">
    <w:name w:val="結語 (文字)"/>
    <w:basedOn w:val="a0"/>
    <w:link w:val="aff0"/>
    <w:uiPriority w:val="99"/>
    <w:rsid w:val="0080142F"/>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1282">
      <w:bodyDiv w:val="1"/>
      <w:marLeft w:val="0"/>
      <w:marRight w:val="0"/>
      <w:marTop w:val="0"/>
      <w:marBottom w:val="0"/>
      <w:divBdr>
        <w:top w:val="none" w:sz="0" w:space="0" w:color="auto"/>
        <w:left w:val="none" w:sz="0" w:space="0" w:color="auto"/>
        <w:bottom w:val="none" w:sz="0" w:space="0" w:color="auto"/>
        <w:right w:val="none" w:sz="0" w:space="0" w:color="auto"/>
      </w:divBdr>
    </w:div>
    <w:div w:id="109714249">
      <w:bodyDiv w:val="1"/>
      <w:marLeft w:val="0"/>
      <w:marRight w:val="0"/>
      <w:marTop w:val="0"/>
      <w:marBottom w:val="0"/>
      <w:divBdr>
        <w:top w:val="none" w:sz="0" w:space="0" w:color="auto"/>
        <w:left w:val="none" w:sz="0" w:space="0" w:color="auto"/>
        <w:bottom w:val="none" w:sz="0" w:space="0" w:color="auto"/>
        <w:right w:val="none" w:sz="0" w:space="0" w:color="auto"/>
      </w:divBdr>
    </w:div>
    <w:div w:id="117575877">
      <w:bodyDiv w:val="1"/>
      <w:marLeft w:val="0"/>
      <w:marRight w:val="0"/>
      <w:marTop w:val="0"/>
      <w:marBottom w:val="0"/>
      <w:divBdr>
        <w:top w:val="none" w:sz="0" w:space="0" w:color="auto"/>
        <w:left w:val="none" w:sz="0" w:space="0" w:color="auto"/>
        <w:bottom w:val="none" w:sz="0" w:space="0" w:color="auto"/>
        <w:right w:val="none" w:sz="0" w:space="0" w:color="auto"/>
      </w:divBdr>
    </w:div>
    <w:div w:id="120997870">
      <w:bodyDiv w:val="1"/>
      <w:marLeft w:val="0"/>
      <w:marRight w:val="0"/>
      <w:marTop w:val="0"/>
      <w:marBottom w:val="0"/>
      <w:divBdr>
        <w:top w:val="none" w:sz="0" w:space="0" w:color="auto"/>
        <w:left w:val="none" w:sz="0" w:space="0" w:color="auto"/>
        <w:bottom w:val="none" w:sz="0" w:space="0" w:color="auto"/>
        <w:right w:val="none" w:sz="0" w:space="0" w:color="auto"/>
      </w:divBdr>
    </w:div>
    <w:div w:id="124199667">
      <w:bodyDiv w:val="1"/>
      <w:marLeft w:val="0"/>
      <w:marRight w:val="0"/>
      <w:marTop w:val="0"/>
      <w:marBottom w:val="0"/>
      <w:divBdr>
        <w:top w:val="none" w:sz="0" w:space="0" w:color="auto"/>
        <w:left w:val="none" w:sz="0" w:space="0" w:color="auto"/>
        <w:bottom w:val="none" w:sz="0" w:space="0" w:color="auto"/>
        <w:right w:val="none" w:sz="0" w:space="0" w:color="auto"/>
      </w:divBdr>
    </w:div>
    <w:div w:id="166485332">
      <w:bodyDiv w:val="1"/>
      <w:marLeft w:val="0"/>
      <w:marRight w:val="0"/>
      <w:marTop w:val="0"/>
      <w:marBottom w:val="0"/>
      <w:divBdr>
        <w:top w:val="none" w:sz="0" w:space="0" w:color="auto"/>
        <w:left w:val="none" w:sz="0" w:space="0" w:color="auto"/>
        <w:bottom w:val="none" w:sz="0" w:space="0" w:color="auto"/>
        <w:right w:val="none" w:sz="0" w:space="0" w:color="auto"/>
      </w:divBdr>
    </w:div>
    <w:div w:id="199175448">
      <w:bodyDiv w:val="1"/>
      <w:marLeft w:val="0"/>
      <w:marRight w:val="0"/>
      <w:marTop w:val="0"/>
      <w:marBottom w:val="0"/>
      <w:divBdr>
        <w:top w:val="none" w:sz="0" w:space="0" w:color="auto"/>
        <w:left w:val="none" w:sz="0" w:space="0" w:color="auto"/>
        <w:bottom w:val="none" w:sz="0" w:space="0" w:color="auto"/>
        <w:right w:val="none" w:sz="0" w:space="0" w:color="auto"/>
      </w:divBdr>
    </w:div>
    <w:div w:id="234707725">
      <w:bodyDiv w:val="1"/>
      <w:marLeft w:val="0"/>
      <w:marRight w:val="0"/>
      <w:marTop w:val="0"/>
      <w:marBottom w:val="0"/>
      <w:divBdr>
        <w:top w:val="none" w:sz="0" w:space="0" w:color="auto"/>
        <w:left w:val="none" w:sz="0" w:space="0" w:color="auto"/>
        <w:bottom w:val="none" w:sz="0" w:space="0" w:color="auto"/>
        <w:right w:val="none" w:sz="0" w:space="0" w:color="auto"/>
      </w:divBdr>
    </w:div>
    <w:div w:id="268320501">
      <w:bodyDiv w:val="1"/>
      <w:marLeft w:val="0"/>
      <w:marRight w:val="0"/>
      <w:marTop w:val="0"/>
      <w:marBottom w:val="0"/>
      <w:divBdr>
        <w:top w:val="none" w:sz="0" w:space="0" w:color="auto"/>
        <w:left w:val="none" w:sz="0" w:space="0" w:color="auto"/>
        <w:bottom w:val="none" w:sz="0" w:space="0" w:color="auto"/>
        <w:right w:val="none" w:sz="0" w:space="0" w:color="auto"/>
      </w:divBdr>
    </w:div>
    <w:div w:id="278922499">
      <w:bodyDiv w:val="1"/>
      <w:marLeft w:val="0"/>
      <w:marRight w:val="0"/>
      <w:marTop w:val="0"/>
      <w:marBottom w:val="0"/>
      <w:divBdr>
        <w:top w:val="none" w:sz="0" w:space="0" w:color="auto"/>
        <w:left w:val="none" w:sz="0" w:space="0" w:color="auto"/>
        <w:bottom w:val="none" w:sz="0" w:space="0" w:color="auto"/>
        <w:right w:val="none" w:sz="0" w:space="0" w:color="auto"/>
      </w:divBdr>
    </w:div>
    <w:div w:id="292253768">
      <w:bodyDiv w:val="1"/>
      <w:marLeft w:val="0"/>
      <w:marRight w:val="0"/>
      <w:marTop w:val="0"/>
      <w:marBottom w:val="0"/>
      <w:divBdr>
        <w:top w:val="none" w:sz="0" w:space="0" w:color="auto"/>
        <w:left w:val="none" w:sz="0" w:space="0" w:color="auto"/>
        <w:bottom w:val="none" w:sz="0" w:space="0" w:color="auto"/>
        <w:right w:val="none" w:sz="0" w:space="0" w:color="auto"/>
      </w:divBdr>
    </w:div>
    <w:div w:id="345598424">
      <w:bodyDiv w:val="1"/>
      <w:marLeft w:val="0"/>
      <w:marRight w:val="0"/>
      <w:marTop w:val="0"/>
      <w:marBottom w:val="0"/>
      <w:divBdr>
        <w:top w:val="none" w:sz="0" w:space="0" w:color="auto"/>
        <w:left w:val="none" w:sz="0" w:space="0" w:color="auto"/>
        <w:bottom w:val="none" w:sz="0" w:space="0" w:color="auto"/>
        <w:right w:val="none" w:sz="0" w:space="0" w:color="auto"/>
      </w:divBdr>
    </w:div>
    <w:div w:id="350886165">
      <w:bodyDiv w:val="1"/>
      <w:marLeft w:val="0"/>
      <w:marRight w:val="0"/>
      <w:marTop w:val="0"/>
      <w:marBottom w:val="0"/>
      <w:divBdr>
        <w:top w:val="none" w:sz="0" w:space="0" w:color="auto"/>
        <w:left w:val="none" w:sz="0" w:space="0" w:color="auto"/>
        <w:bottom w:val="none" w:sz="0" w:space="0" w:color="auto"/>
        <w:right w:val="none" w:sz="0" w:space="0" w:color="auto"/>
      </w:divBdr>
    </w:div>
    <w:div w:id="364713279">
      <w:bodyDiv w:val="1"/>
      <w:marLeft w:val="0"/>
      <w:marRight w:val="0"/>
      <w:marTop w:val="0"/>
      <w:marBottom w:val="0"/>
      <w:divBdr>
        <w:top w:val="none" w:sz="0" w:space="0" w:color="auto"/>
        <w:left w:val="none" w:sz="0" w:space="0" w:color="auto"/>
        <w:bottom w:val="none" w:sz="0" w:space="0" w:color="auto"/>
        <w:right w:val="none" w:sz="0" w:space="0" w:color="auto"/>
      </w:divBdr>
    </w:div>
    <w:div w:id="377626243">
      <w:bodyDiv w:val="1"/>
      <w:marLeft w:val="0"/>
      <w:marRight w:val="0"/>
      <w:marTop w:val="0"/>
      <w:marBottom w:val="0"/>
      <w:divBdr>
        <w:top w:val="none" w:sz="0" w:space="0" w:color="auto"/>
        <w:left w:val="none" w:sz="0" w:space="0" w:color="auto"/>
        <w:bottom w:val="none" w:sz="0" w:space="0" w:color="auto"/>
        <w:right w:val="none" w:sz="0" w:space="0" w:color="auto"/>
      </w:divBdr>
    </w:div>
    <w:div w:id="465509168">
      <w:bodyDiv w:val="1"/>
      <w:marLeft w:val="0"/>
      <w:marRight w:val="0"/>
      <w:marTop w:val="0"/>
      <w:marBottom w:val="0"/>
      <w:divBdr>
        <w:top w:val="none" w:sz="0" w:space="0" w:color="auto"/>
        <w:left w:val="none" w:sz="0" w:space="0" w:color="auto"/>
        <w:bottom w:val="none" w:sz="0" w:space="0" w:color="auto"/>
        <w:right w:val="none" w:sz="0" w:space="0" w:color="auto"/>
      </w:divBdr>
    </w:div>
    <w:div w:id="508254028">
      <w:bodyDiv w:val="1"/>
      <w:marLeft w:val="0"/>
      <w:marRight w:val="0"/>
      <w:marTop w:val="0"/>
      <w:marBottom w:val="0"/>
      <w:divBdr>
        <w:top w:val="none" w:sz="0" w:space="0" w:color="auto"/>
        <w:left w:val="none" w:sz="0" w:space="0" w:color="auto"/>
        <w:bottom w:val="none" w:sz="0" w:space="0" w:color="auto"/>
        <w:right w:val="none" w:sz="0" w:space="0" w:color="auto"/>
      </w:divBdr>
    </w:div>
    <w:div w:id="587662769">
      <w:bodyDiv w:val="1"/>
      <w:marLeft w:val="0"/>
      <w:marRight w:val="0"/>
      <w:marTop w:val="0"/>
      <w:marBottom w:val="0"/>
      <w:divBdr>
        <w:top w:val="none" w:sz="0" w:space="0" w:color="auto"/>
        <w:left w:val="none" w:sz="0" w:space="0" w:color="auto"/>
        <w:bottom w:val="none" w:sz="0" w:space="0" w:color="auto"/>
        <w:right w:val="none" w:sz="0" w:space="0" w:color="auto"/>
      </w:divBdr>
    </w:div>
    <w:div w:id="630525188">
      <w:bodyDiv w:val="1"/>
      <w:marLeft w:val="0"/>
      <w:marRight w:val="0"/>
      <w:marTop w:val="0"/>
      <w:marBottom w:val="0"/>
      <w:divBdr>
        <w:top w:val="none" w:sz="0" w:space="0" w:color="auto"/>
        <w:left w:val="none" w:sz="0" w:space="0" w:color="auto"/>
        <w:bottom w:val="none" w:sz="0" w:space="0" w:color="auto"/>
        <w:right w:val="none" w:sz="0" w:space="0" w:color="auto"/>
      </w:divBdr>
    </w:div>
    <w:div w:id="663508849">
      <w:bodyDiv w:val="1"/>
      <w:marLeft w:val="0"/>
      <w:marRight w:val="0"/>
      <w:marTop w:val="0"/>
      <w:marBottom w:val="0"/>
      <w:divBdr>
        <w:top w:val="none" w:sz="0" w:space="0" w:color="auto"/>
        <w:left w:val="none" w:sz="0" w:space="0" w:color="auto"/>
        <w:bottom w:val="none" w:sz="0" w:space="0" w:color="auto"/>
        <w:right w:val="none" w:sz="0" w:space="0" w:color="auto"/>
      </w:divBdr>
    </w:div>
    <w:div w:id="681205517">
      <w:bodyDiv w:val="1"/>
      <w:marLeft w:val="0"/>
      <w:marRight w:val="0"/>
      <w:marTop w:val="0"/>
      <w:marBottom w:val="0"/>
      <w:divBdr>
        <w:top w:val="none" w:sz="0" w:space="0" w:color="auto"/>
        <w:left w:val="none" w:sz="0" w:space="0" w:color="auto"/>
        <w:bottom w:val="none" w:sz="0" w:space="0" w:color="auto"/>
        <w:right w:val="none" w:sz="0" w:space="0" w:color="auto"/>
      </w:divBdr>
    </w:div>
    <w:div w:id="698119604">
      <w:bodyDiv w:val="1"/>
      <w:marLeft w:val="0"/>
      <w:marRight w:val="0"/>
      <w:marTop w:val="0"/>
      <w:marBottom w:val="0"/>
      <w:divBdr>
        <w:top w:val="none" w:sz="0" w:space="0" w:color="auto"/>
        <w:left w:val="none" w:sz="0" w:space="0" w:color="auto"/>
        <w:bottom w:val="none" w:sz="0" w:space="0" w:color="auto"/>
        <w:right w:val="none" w:sz="0" w:space="0" w:color="auto"/>
      </w:divBdr>
    </w:div>
    <w:div w:id="726345550">
      <w:bodyDiv w:val="1"/>
      <w:marLeft w:val="0"/>
      <w:marRight w:val="0"/>
      <w:marTop w:val="0"/>
      <w:marBottom w:val="0"/>
      <w:divBdr>
        <w:top w:val="none" w:sz="0" w:space="0" w:color="auto"/>
        <w:left w:val="none" w:sz="0" w:space="0" w:color="auto"/>
        <w:bottom w:val="none" w:sz="0" w:space="0" w:color="auto"/>
        <w:right w:val="none" w:sz="0" w:space="0" w:color="auto"/>
      </w:divBdr>
    </w:div>
    <w:div w:id="744496030">
      <w:bodyDiv w:val="1"/>
      <w:marLeft w:val="0"/>
      <w:marRight w:val="0"/>
      <w:marTop w:val="0"/>
      <w:marBottom w:val="0"/>
      <w:divBdr>
        <w:top w:val="none" w:sz="0" w:space="0" w:color="auto"/>
        <w:left w:val="none" w:sz="0" w:space="0" w:color="auto"/>
        <w:bottom w:val="none" w:sz="0" w:space="0" w:color="auto"/>
        <w:right w:val="none" w:sz="0" w:space="0" w:color="auto"/>
      </w:divBdr>
    </w:div>
    <w:div w:id="826939053">
      <w:bodyDiv w:val="1"/>
      <w:marLeft w:val="0"/>
      <w:marRight w:val="0"/>
      <w:marTop w:val="0"/>
      <w:marBottom w:val="0"/>
      <w:divBdr>
        <w:top w:val="none" w:sz="0" w:space="0" w:color="auto"/>
        <w:left w:val="none" w:sz="0" w:space="0" w:color="auto"/>
        <w:bottom w:val="none" w:sz="0" w:space="0" w:color="auto"/>
        <w:right w:val="none" w:sz="0" w:space="0" w:color="auto"/>
      </w:divBdr>
    </w:div>
    <w:div w:id="847017562">
      <w:bodyDiv w:val="1"/>
      <w:marLeft w:val="0"/>
      <w:marRight w:val="0"/>
      <w:marTop w:val="0"/>
      <w:marBottom w:val="0"/>
      <w:divBdr>
        <w:top w:val="none" w:sz="0" w:space="0" w:color="auto"/>
        <w:left w:val="none" w:sz="0" w:space="0" w:color="auto"/>
        <w:bottom w:val="none" w:sz="0" w:space="0" w:color="auto"/>
        <w:right w:val="none" w:sz="0" w:space="0" w:color="auto"/>
      </w:divBdr>
    </w:div>
    <w:div w:id="918098564">
      <w:bodyDiv w:val="1"/>
      <w:marLeft w:val="0"/>
      <w:marRight w:val="0"/>
      <w:marTop w:val="0"/>
      <w:marBottom w:val="0"/>
      <w:divBdr>
        <w:top w:val="none" w:sz="0" w:space="0" w:color="auto"/>
        <w:left w:val="none" w:sz="0" w:space="0" w:color="auto"/>
        <w:bottom w:val="none" w:sz="0" w:space="0" w:color="auto"/>
        <w:right w:val="none" w:sz="0" w:space="0" w:color="auto"/>
      </w:divBdr>
    </w:div>
    <w:div w:id="976370989">
      <w:bodyDiv w:val="1"/>
      <w:marLeft w:val="0"/>
      <w:marRight w:val="0"/>
      <w:marTop w:val="0"/>
      <w:marBottom w:val="0"/>
      <w:divBdr>
        <w:top w:val="none" w:sz="0" w:space="0" w:color="auto"/>
        <w:left w:val="none" w:sz="0" w:space="0" w:color="auto"/>
        <w:bottom w:val="none" w:sz="0" w:space="0" w:color="auto"/>
        <w:right w:val="none" w:sz="0" w:space="0" w:color="auto"/>
      </w:divBdr>
    </w:div>
    <w:div w:id="979503227">
      <w:bodyDiv w:val="1"/>
      <w:marLeft w:val="0"/>
      <w:marRight w:val="0"/>
      <w:marTop w:val="0"/>
      <w:marBottom w:val="0"/>
      <w:divBdr>
        <w:top w:val="none" w:sz="0" w:space="0" w:color="auto"/>
        <w:left w:val="none" w:sz="0" w:space="0" w:color="auto"/>
        <w:bottom w:val="none" w:sz="0" w:space="0" w:color="auto"/>
        <w:right w:val="none" w:sz="0" w:space="0" w:color="auto"/>
      </w:divBdr>
    </w:div>
    <w:div w:id="1073435144">
      <w:bodyDiv w:val="1"/>
      <w:marLeft w:val="0"/>
      <w:marRight w:val="0"/>
      <w:marTop w:val="0"/>
      <w:marBottom w:val="0"/>
      <w:divBdr>
        <w:top w:val="none" w:sz="0" w:space="0" w:color="auto"/>
        <w:left w:val="none" w:sz="0" w:space="0" w:color="auto"/>
        <w:bottom w:val="none" w:sz="0" w:space="0" w:color="auto"/>
        <w:right w:val="none" w:sz="0" w:space="0" w:color="auto"/>
      </w:divBdr>
    </w:div>
    <w:div w:id="1086458082">
      <w:bodyDiv w:val="1"/>
      <w:marLeft w:val="0"/>
      <w:marRight w:val="0"/>
      <w:marTop w:val="0"/>
      <w:marBottom w:val="0"/>
      <w:divBdr>
        <w:top w:val="none" w:sz="0" w:space="0" w:color="auto"/>
        <w:left w:val="none" w:sz="0" w:space="0" w:color="auto"/>
        <w:bottom w:val="none" w:sz="0" w:space="0" w:color="auto"/>
        <w:right w:val="none" w:sz="0" w:space="0" w:color="auto"/>
      </w:divBdr>
      <w:divsChild>
        <w:div w:id="419790742">
          <w:marLeft w:val="547"/>
          <w:marRight w:val="0"/>
          <w:marTop w:val="0"/>
          <w:marBottom w:val="0"/>
          <w:divBdr>
            <w:top w:val="none" w:sz="0" w:space="0" w:color="auto"/>
            <w:left w:val="none" w:sz="0" w:space="0" w:color="auto"/>
            <w:bottom w:val="none" w:sz="0" w:space="0" w:color="auto"/>
            <w:right w:val="none" w:sz="0" w:space="0" w:color="auto"/>
          </w:divBdr>
        </w:div>
      </w:divsChild>
    </w:div>
    <w:div w:id="1180579479">
      <w:bodyDiv w:val="1"/>
      <w:marLeft w:val="0"/>
      <w:marRight w:val="0"/>
      <w:marTop w:val="0"/>
      <w:marBottom w:val="0"/>
      <w:divBdr>
        <w:top w:val="none" w:sz="0" w:space="0" w:color="auto"/>
        <w:left w:val="none" w:sz="0" w:space="0" w:color="auto"/>
        <w:bottom w:val="none" w:sz="0" w:space="0" w:color="auto"/>
        <w:right w:val="none" w:sz="0" w:space="0" w:color="auto"/>
      </w:divBdr>
    </w:div>
    <w:div w:id="1254630923">
      <w:bodyDiv w:val="1"/>
      <w:marLeft w:val="0"/>
      <w:marRight w:val="0"/>
      <w:marTop w:val="0"/>
      <w:marBottom w:val="0"/>
      <w:divBdr>
        <w:top w:val="none" w:sz="0" w:space="0" w:color="auto"/>
        <w:left w:val="none" w:sz="0" w:space="0" w:color="auto"/>
        <w:bottom w:val="none" w:sz="0" w:space="0" w:color="auto"/>
        <w:right w:val="none" w:sz="0" w:space="0" w:color="auto"/>
      </w:divBdr>
    </w:div>
    <w:div w:id="1263297271">
      <w:bodyDiv w:val="1"/>
      <w:marLeft w:val="0"/>
      <w:marRight w:val="0"/>
      <w:marTop w:val="0"/>
      <w:marBottom w:val="0"/>
      <w:divBdr>
        <w:top w:val="none" w:sz="0" w:space="0" w:color="auto"/>
        <w:left w:val="none" w:sz="0" w:space="0" w:color="auto"/>
        <w:bottom w:val="none" w:sz="0" w:space="0" w:color="auto"/>
        <w:right w:val="none" w:sz="0" w:space="0" w:color="auto"/>
      </w:divBdr>
    </w:div>
    <w:div w:id="1287397182">
      <w:bodyDiv w:val="1"/>
      <w:marLeft w:val="0"/>
      <w:marRight w:val="0"/>
      <w:marTop w:val="0"/>
      <w:marBottom w:val="0"/>
      <w:divBdr>
        <w:top w:val="none" w:sz="0" w:space="0" w:color="auto"/>
        <w:left w:val="none" w:sz="0" w:space="0" w:color="auto"/>
        <w:bottom w:val="none" w:sz="0" w:space="0" w:color="auto"/>
        <w:right w:val="none" w:sz="0" w:space="0" w:color="auto"/>
      </w:divBdr>
      <w:divsChild>
        <w:div w:id="1591544094">
          <w:marLeft w:val="547"/>
          <w:marRight w:val="0"/>
          <w:marTop w:val="0"/>
          <w:marBottom w:val="0"/>
          <w:divBdr>
            <w:top w:val="none" w:sz="0" w:space="0" w:color="auto"/>
            <w:left w:val="none" w:sz="0" w:space="0" w:color="auto"/>
            <w:bottom w:val="none" w:sz="0" w:space="0" w:color="auto"/>
            <w:right w:val="none" w:sz="0" w:space="0" w:color="auto"/>
          </w:divBdr>
        </w:div>
      </w:divsChild>
    </w:div>
    <w:div w:id="1403485314">
      <w:bodyDiv w:val="1"/>
      <w:marLeft w:val="0"/>
      <w:marRight w:val="0"/>
      <w:marTop w:val="0"/>
      <w:marBottom w:val="0"/>
      <w:divBdr>
        <w:top w:val="none" w:sz="0" w:space="0" w:color="auto"/>
        <w:left w:val="none" w:sz="0" w:space="0" w:color="auto"/>
        <w:bottom w:val="none" w:sz="0" w:space="0" w:color="auto"/>
        <w:right w:val="none" w:sz="0" w:space="0" w:color="auto"/>
      </w:divBdr>
    </w:div>
    <w:div w:id="1407923944">
      <w:bodyDiv w:val="1"/>
      <w:marLeft w:val="0"/>
      <w:marRight w:val="0"/>
      <w:marTop w:val="0"/>
      <w:marBottom w:val="0"/>
      <w:divBdr>
        <w:top w:val="none" w:sz="0" w:space="0" w:color="auto"/>
        <w:left w:val="none" w:sz="0" w:space="0" w:color="auto"/>
        <w:bottom w:val="none" w:sz="0" w:space="0" w:color="auto"/>
        <w:right w:val="none" w:sz="0" w:space="0" w:color="auto"/>
      </w:divBdr>
    </w:div>
    <w:div w:id="1411535215">
      <w:bodyDiv w:val="1"/>
      <w:marLeft w:val="0"/>
      <w:marRight w:val="0"/>
      <w:marTop w:val="0"/>
      <w:marBottom w:val="0"/>
      <w:divBdr>
        <w:top w:val="none" w:sz="0" w:space="0" w:color="auto"/>
        <w:left w:val="none" w:sz="0" w:space="0" w:color="auto"/>
        <w:bottom w:val="none" w:sz="0" w:space="0" w:color="auto"/>
        <w:right w:val="none" w:sz="0" w:space="0" w:color="auto"/>
      </w:divBdr>
    </w:div>
    <w:div w:id="1425763606">
      <w:bodyDiv w:val="1"/>
      <w:marLeft w:val="0"/>
      <w:marRight w:val="0"/>
      <w:marTop w:val="0"/>
      <w:marBottom w:val="0"/>
      <w:divBdr>
        <w:top w:val="none" w:sz="0" w:space="0" w:color="auto"/>
        <w:left w:val="none" w:sz="0" w:space="0" w:color="auto"/>
        <w:bottom w:val="none" w:sz="0" w:space="0" w:color="auto"/>
        <w:right w:val="none" w:sz="0" w:space="0" w:color="auto"/>
      </w:divBdr>
    </w:div>
    <w:div w:id="1455054382">
      <w:bodyDiv w:val="1"/>
      <w:marLeft w:val="0"/>
      <w:marRight w:val="0"/>
      <w:marTop w:val="0"/>
      <w:marBottom w:val="0"/>
      <w:divBdr>
        <w:top w:val="none" w:sz="0" w:space="0" w:color="auto"/>
        <w:left w:val="none" w:sz="0" w:space="0" w:color="auto"/>
        <w:bottom w:val="none" w:sz="0" w:space="0" w:color="auto"/>
        <w:right w:val="none" w:sz="0" w:space="0" w:color="auto"/>
      </w:divBdr>
    </w:div>
    <w:div w:id="1475874254">
      <w:bodyDiv w:val="1"/>
      <w:marLeft w:val="0"/>
      <w:marRight w:val="0"/>
      <w:marTop w:val="0"/>
      <w:marBottom w:val="0"/>
      <w:divBdr>
        <w:top w:val="none" w:sz="0" w:space="0" w:color="auto"/>
        <w:left w:val="none" w:sz="0" w:space="0" w:color="auto"/>
        <w:bottom w:val="none" w:sz="0" w:space="0" w:color="auto"/>
        <w:right w:val="none" w:sz="0" w:space="0" w:color="auto"/>
      </w:divBdr>
    </w:div>
    <w:div w:id="1513497991">
      <w:bodyDiv w:val="1"/>
      <w:marLeft w:val="0"/>
      <w:marRight w:val="0"/>
      <w:marTop w:val="0"/>
      <w:marBottom w:val="0"/>
      <w:divBdr>
        <w:top w:val="none" w:sz="0" w:space="0" w:color="auto"/>
        <w:left w:val="none" w:sz="0" w:space="0" w:color="auto"/>
        <w:bottom w:val="none" w:sz="0" w:space="0" w:color="auto"/>
        <w:right w:val="none" w:sz="0" w:space="0" w:color="auto"/>
      </w:divBdr>
    </w:div>
    <w:div w:id="1667592453">
      <w:bodyDiv w:val="1"/>
      <w:marLeft w:val="0"/>
      <w:marRight w:val="0"/>
      <w:marTop w:val="0"/>
      <w:marBottom w:val="0"/>
      <w:divBdr>
        <w:top w:val="none" w:sz="0" w:space="0" w:color="auto"/>
        <w:left w:val="none" w:sz="0" w:space="0" w:color="auto"/>
        <w:bottom w:val="none" w:sz="0" w:space="0" w:color="auto"/>
        <w:right w:val="none" w:sz="0" w:space="0" w:color="auto"/>
      </w:divBdr>
    </w:div>
    <w:div w:id="1686249223">
      <w:bodyDiv w:val="1"/>
      <w:marLeft w:val="0"/>
      <w:marRight w:val="0"/>
      <w:marTop w:val="0"/>
      <w:marBottom w:val="0"/>
      <w:divBdr>
        <w:top w:val="none" w:sz="0" w:space="0" w:color="auto"/>
        <w:left w:val="none" w:sz="0" w:space="0" w:color="auto"/>
        <w:bottom w:val="none" w:sz="0" w:space="0" w:color="auto"/>
        <w:right w:val="none" w:sz="0" w:space="0" w:color="auto"/>
      </w:divBdr>
    </w:div>
    <w:div w:id="1757021320">
      <w:bodyDiv w:val="1"/>
      <w:marLeft w:val="0"/>
      <w:marRight w:val="0"/>
      <w:marTop w:val="0"/>
      <w:marBottom w:val="0"/>
      <w:divBdr>
        <w:top w:val="none" w:sz="0" w:space="0" w:color="auto"/>
        <w:left w:val="none" w:sz="0" w:space="0" w:color="auto"/>
        <w:bottom w:val="none" w:sz="0" w:space="0" w:color="auto"/>
        <w:right w:val="none" w:sz="0" w:space="0" w:color="auto"/>
      </w:divBdr>
    </w:div>
    <w:div w:id="1839540734">
      <w:bodyDiv w:val="1"/>
      <w:marLeft w:val="0"/>
      <w:marRight w:val="0"/>
      <w:marTop w:val="0"/>
      <w:marBottom w:val="0"/>
      <w:divBdr>
        <w:top w:val="none" w:sz="0" w:space="0" w:color="auto"/>
        <w:left w:val="none" w:sz="0" w:space="0" w:color="auto"/>
        <w:bottom w:val="none" w:sz="0" w:space="0" w:color="auto"/>
        <w:right w:val="none" w:sz="0" w:space="0" w:color="auto"/>
      </w:divBdr>
    </w:div>
    <w:div w:id="1846044246">
      <w:bodyDiv w:val="1"/>
      <w:marLeft w:val="0"/>
      <w:marRight w:val="0"/>
      <w:marTop w:val="0"/>
      <w:marBottom w:val="0"/>
      <w:divBdr>
        <w:top w:val="none" w:sz="0" w:space="0" w:color="auto"/>
        <w:left w:val="none" w:sz="0" w:space="0" w:color="auto"/>
        <w:bottom w:val="none" w:sz="0" w:space="0" w:color="auto"/>
        <w:right w:val="none" w:sz="0" w:space="0" w:color="auto"/>
      </w:divBdr>
    </w:div>
    <w:div w:id="1957831029">
      <w:bodyDiv w:val="1"/>
      <w:marLeft w:val="0"/>
      <w:marRight w:val="0"/>
      <w:marTop w:val="0"/>
      <w:marBottom w:val="0"/>
      <w:divBdr>
        <w:top w:val="none" w:sz="0" w:space="0" w:color="auto"/>
        <w:left w:val="none" w:sz="0" w:space="0" w:color="auto"/>
        <w:bottom w:val="none" w:sz="0" w:space="0" w:color="auto"/>
        <w:right w:val="none" w:sz="0" w:space="0" w:color="auto"/>
      </w:divBdr>
    </w:div>
    <w:div w:id="1959488794">
      <w:bodyDiv w:val="1"/>
      <w:marLeft w:val="0"/>
      <w:marRight w:val="0"/>
      <w:marTop w:val="0"/>
      <w:marBottom w:val="0"/>
      <w:divBdr>
        <w:top w:val="none" w:sz="0" w:space="0" w:color="auto"/>
        <w:left w:val="none" w:sz="0" w:space="0" w:color="auto"/>
        <w:bottom w:val="none" w:sz="0" w:space="0" w:color="auto"/>
        <w:right w:val="none" w:sz="0" w:space="0" w:color="auto"/>
      </w:divBdr>
    </w:div>
    <w:div w:id="1964538462">
      <w:bodyDiv w:val="1"/>
      <w:marLeft w:val="0"/>
      <w:marRight w:val="0"/>
      <w:marTop w:val="0"/>
      <w:marBottom w:val="0"/>
      <w:divBdr>
        <w:top w:val="none" w:sz="0" w:space="0" w:color="auto"/>
        <w:left w:val="none" w:sz="0" w:space="0" w:color="auto"/>
        <w:bottom w:val="none" w:sz="0" w:space="0" w:color="auto"/>
        <w:right w:val="none" w:sz="0" w:space="0" w:color="auto"/>
      </w:divBdr>
    </w:div>
    <w:div w:id="1984655281">
      <w:bodyDiv w:val="1"/>
      <w:marLeft w:val="0"/>
      <w:marRight w:val="0"/>
      <w:marTop w:val="0"/>
      <w:marBottom w:val="0"/>
      <w:divBdr>
        <w:top w:val="none" w:sz="0" w:space="0" w:color="auto"/>
        <w:left w:val="none" w:sz="0" w:space="0" w:color="auto"/>
        <w:bottom w:val="none" w:sz="0" w:space="0" w:color="auto"/>
        <w:right w:val="none" w:sz="0" w:space="0" w:color="auto"/>
      </w:divBdr>
    </w:div>
    <w:div w:id="2004311970">
      <w:bodyDiv w:val="1"/>
      <w:marLeft w:val="0"/>
      <w:marRight w:val="0"/>
      <w:marTop w:val="0"/>
      <w:marBottom w:val="0"/>
      <w:divBdr>
        <w:top w:val="none" w:sz="0" w:space="0" w:color="auto"/>
        <w:left w:val="none" w:sz="0" w:space="0" w:color="auto"/>
        <w:bottom w:val="none" w:sz="0" w:space="0" w:color="auto"/>
        <w:right w:val="none" w:sz="0" w:space="0" w:color="auto"/>
      </w:divBdr>
    </w:div>
    <w:div w:id="2017884390">
      <w:bodyDiv w:val="1"/>
      <w:marLeft w:val="0"/>
      <w:marRight w:val="0"/>
      <w:marTop w:val="0"/>
      <w:marBottom w:val="0"/>
      <w:divBdr>
        <w:top w:val="none" w:sz="0" w:space="0" w:color="auto"/>
        <w:left w:val="none" w:sz="0" w:space="0" w:color="auto"/>
        <w:bottom w:val="none" w:sz="0" w:space="0" w:color="auto"/>
        <w:right w:val="none" w:sz="0" w:space="0" w:color="auto"/>
      </w:divBdr>
    </w:div>
    <w:div w:id="2053261164">
      <w:bodyDiv w:val="1"/>
      <w:marLeft w:val="0"/>
      <w:marRight w:val="0"/>
      <w:marTop w:val="0"/>
      <w:marBottom w:val="0"/>
      <w:divBdr>
        <w:top w:val="none" w:sz="0" w:space="0" w:color="auto"/>
        <w:left w:val="none" w:sz="0" w:space="0" w:color="auto"/>
        <w:bottom w:val="none" w:sz="0" w:space="0" w:color="auto"/>
        <w:right w:val="none" w:sz="0" w:space="0" w:color="auto"/>
      </w:divBdr>
    </w:div>
    <w:div w:id="2126120035">
      <w:bodyDiv w:val="1"/>
      <w:marLeft w:val="0"/>
      <w:marRight w:val="0"/>
      <w:marTop w:val="0"/>
      <w:marBottom w:val="0"/>
      <w:divBdr>
        <w:top w:val="none" w:sz="0" w:space="0" w:color="auto"/>
        <w:left w:val="none" w:sz="0" w:space="0" w:color="auto"/>
        <w:bottom w:val="none" w:sz="0" w:space="0" w:color="auto"/>
        <w:right w:val="none" w:sz="0" w:space="0" w:color="auto"/>
      </w:divBdr>
    </w:div>
    <w:div w:id="214565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24FD6-308E-460E-8EE7-33E96DB43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5</Pages>
  <Words>781</Words>
  <Characters>4457</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5228</CharactersWithSpaces>
  <SharedDoc>false</SharedDoc>
  <HLinks>
    <vt:vector size="150" baseType="variant">
      <vt:variant>
        <vt:i4>1703996</vt:i4>
      </vt:variant>
      <vt:variant>
        <vt:i4>146</vt:i4>
      </vt:variant>
      <vt:variant>
        <vt:i4>0</vt:i4>
      </vt:variant>
      <vt:variant>
        <vt:i4>5</vt:i4>
      </vt:variant>
      <vt:variant>
        <vt:lpwstr/>
      </vt:variant>
      <vt:variant>
        <vt:lpwstr>_Toc458169604</vt:lpwstr>
      </vt:variant>
      <vt:variant>
        <vt:i4>1703996</vt:i4>
      </vt:variant>
      <vt:variant>
        <vt:i4>140</vt:i4>
      </vt:variant>
      <vt:variant>
        <vt:i4>0</vt:i4>
      </vt:variant>
      <vt:variant>
        <vt:i4>5</vt:i4>
      </vt:variant>
      <vt:variant>
        <vt:lpwstr/>
      </vt:variant>
      <vt:variant>
        <vt:lpwstr>_Toc458169603</vt:lpwstr>
      </vt:variant>
      <vt:variant>
        <vt:i4>1703996</vt:i4>
      </vt:variant>
      <vt:variant>
        <vt:i4>134</vt:i4>
      </vt:variant>
      <vt:variant>
        <vt:i4>0</vt:i4>
      </vt:variant>
      <vt:variant>
        <vt:i4>5</vt:i4>
      </vt:variant>
      <vt:variant>
        <vt:lpwstr/>
      </vt:variant>
      <vt:variant>
        <vt:lpwstr>_Toc458169602</vt:lpwstr>
      </vt:variant>
      <vt:variant>
        <vt:i4>1703996</vt:i4>
      </vt:variant>
      <vt:variant>
        <vt:i4>128</vt:i4>
      </vt:variant>
      <vt:variant>
        <vt:i4>0</vt:i4>
      </vt:variant>
      <vt:variant>
        <vt:i4>5</vt:i4>
      </vt:variant>
      <vt:variant>
        <vt:lpwstr/>
      </vt:variant>
      <vt:variant>
        <vt:lpwstr>_Toc458169601</vt:lpwstr>
      </vt:variant>
      <vt:variant>
        <vt:i4>1703996</vt:i4>
      </vt:variant>
      <vt:variant>
        <vt:i4>122</vt:i4>
      </vt:variant>
      <vt:variant>
        <vt:i4>0</vt:i4>
      </vt:variant>
      <vt:variant>
        <vt:i4>5</vt:i4>
      </vt:variant>
      <vt:variant>
        <vt:lpwstr/>
      </vt:variant>
      <vt:variant>
        <vt:lpwstr>_Toc458169600</vt:lpwstr>
      </vt:variant>
      <vt:variant>
        <vt:i4>1245247</vt:i4>
      </vt:variant>
      <vt:variant>
        <vt:i4>116</vt:i4>
      </vt:variant>
      <vt:variant>
        <vt:i4>0</vt:i4>
      </vt:variant>
      <vt:variant>
        <vt:i4>5</vt:i4>
      </vt:variant>
      <vt:variant>
        <vt:lpwstr/>
      </vt:variant>
      <vt:variant>
        <vt:lpwstr>_Toc458169599</vt:lpwstr>
      </vt:variant>
      <vt:variant>
        <vt:i4>1245247</vt:i4>
      </vt:variant>
      <vt:variant>
        <vt:i4>110</vt:i4>
      </vt:variant>
      <vt:variant>
        <vt:i4>0</vt:i4>
      </vt:variant>
      <vt:variant>
        <vt:i4>5</vt:i4>
      </vt:variant>
      <vt:variant>
        <vt:lpwstr/>
      </vt:variant>
      <vt:variant>
        <vt:lpwstr>_Toc458169598</vt:lpwstr>
      </vt:variant>
      <vt:variant>
        <vt:i4>1245247</vt:i4>
      </vt:variant>
      <vt:variant>
        <vt:i4>104</vt:i4>
      </vt:variant>
      <vt:variant>
        <vt:i4>0</vt:i4>
      </vt:variant>
      <vt:variant>
        <vt:i4>5</vt:i4>
      </vt:variant>
      <vt:variant>
        <vt:lpwstr/>
      </vt:variant>
      <vt:variant>
        <vt:lpwstr>_Toc458169597</vt:lpwstr>
      </vt:variant>
      <vt:variant>
        <vt:i4>1245247</vt:i4>
      </vt:variant>
      <vt:variant>
        <vt:i4>98</vt:i4>
      </vt:variant>
      <vt:variant>
        <vt:i4>0</vt:i4>
      </vt:variant>
      <vt:variant>
        <vt:i4>5</vt:i4>
      </vt:variant>
      <vt:variant>
        <vt:lpwstr/>
      </vt:variant>
      <vt:variant>
        <vt:lpwstr>_Toc458169596</vt:lpwstr>
      </vt:variant>
      <vt:variant>
        <vt:i4>1245247</vt:i4>
      </vt:variant>
      <vt:variant>
        <vt:i4>92</vt:i4>
      </vt:variant>
      <vt:variant>
        <vt:i4>0</vt:i4>
      </vt:variant>
      <vt:variant>
        <vt:i4>5</vt:i4>
      </vt:variant>
      <vt:variant>
        <vt:lpwstr/>
      </vt:variant>
      <vt:variant>
        <vt:lpwstr>_Toc458169595</vt:lpwstr>
      </vt:variant>
      <vt:variant>
        <vt:i4>1245247</vt:i4>
      </vt:variant>
      <vt:variant>
        <vt:i4>86</vt:i4>
      </vt:variant>
      <vt:variant>
        <vt:i4>0</vt:i4>
      </vt:variant>
      <vt:variant>
        <vt:i4>5</vt:i4>
      </vt:variant>
      <vt:variant>
        <vt:lpwstr/>
      </vt:variant>
      <vt:variant>
        <vt:lpwstr>_Toc458169594</vt:lpwstr>
      </vt:variant>
      <vt:variant>
        <vt:i4>1245247</vt:i4>
      </vt:variant>
      <vt:variant>
        <vt:i4>80</vt:i4>
      </vt:variant>
      <vt:variant>
        <vt:i4>0</vt:i4>
      </vt:variant>
      <vt:variant>
        <vt:i4>5</vt:i4>
      </vt:variant>
      <vt:variant>
        <vt:lpwstr/>
      </vt:variant>
      <vt:variant>
        <vt:lpwstr>_Toc458169593</vt:lpwstr>
      </vt:variant>
      <vt:variant>
        <vt:i4>1245247</vt:i4>
      </vt:variant>
      <vt:variant>
        <vt:i4>74</vt:i4>
      </vt:variant>
      <vt:variant>
        <vt:i4>0</vt:i4>
      </vt:variant>
      <vt:variant>
        <vt:i4>5</vt:i4>
      </vt:variant>
      <vt:variant>
        <vt:lpwstr/>
      </vt:variant>
      <vt:variant>
        <vt:lpwstr>_Toc458169592</vt:lpwstr>
      </vt:variant>
      <vt:variant>
        <vt:i4>1245247</vt:i4>
      </vt:variant>
      <vt:variant>
        <vt:i4>68</vt:i4>
      </vt:variant>
      <vt:variant>
        <vt:i4>0</vt:i4>
      </vt:variant>
      <vt:variant>
        <vt:i4>5</vt:i4>
      </vt:variant>
      <vt:variant>
        <vt:lpwstr/>
      </vt:variant>
      <vt:variant>
        <vt:lpwstr>_Toc458169591</vt:lpwstr>
      </vt:variant>
      <vt:variant>
        <vt:i4>1245247</vt:i4>
      </vt:variant>
      <vt:variant>
        <vt:i4>62</vt:i4>
      </vt:variant>
      <vt:variant>
        <vt:i4>0</vt:i4>
      </vt:variant>
      <vt:variant>
        <vt:i4>5</vt:i4>
      </vt:variant>
      <vt:variant>
        <vt:lpwstr/>
      </vt:variant>
      <vt:variant>
        <vt:lpwstr>_Toc458169590</vt:lpwstr>
      </vt:variant>
      <vt:variant>
        <vt:i4>1179711</vt:i4>
      </vt:variant>
      <vt:variant>
        <vt:i4>56</vt:i4>
      </vt:variant>
      <vt:variant>
        <vt:i4>0</vt:i4>
      </vt:variant>
      <vt:variant>
        <vt:i4>5</vt:i4>
      </vt:variant>
      <vt:variant>
        <vt:lpwstr/>
      </vt:variant>
      <vt:variant>
        <vt:lpwstr>_Toc458169589</vt:lpwstr>
      </vt:variant>
      <vt:variant>
        <vt:i4>1179711</vt:i4>
      </vt:variant>
      <vt:variant>
        <vt:i4>50</vt:i4>
      </vt:variant>
      <vt:variant>
        <vt:i4>0</vt:i4>
      </vt:variant>
      <vt:variant>
        <vt:i4>5</vt:i4>
      </vt:variant>
      <vt:variant>
        <vt:lpwstr/>
      </vt:variant>
      <vt:variant>
        <vt:lpwstr>_Toc458169588</vt:lpwstr>
      </vt:variant>
      <vt:variant>
        <vt:i4>1179711</vt:i4>
      </vt:variant>
      <vt:variant>
        <vt:i4>44</vt:i4>
      </vt:variant>
      <vt:variant>
        <vt:i4>0</vt:i4>
      </vt:variant>
      <vt:variant>
        <vt:i4>5</vt:i4>
      </vt:variant>
      <vt:variant>
        <vt:lpwstr/>
      </vt:variant>
      <vt:variant>
        <vt:lpwstr>_Toc458169587</vt:lpwstr>
      </vt:variant>
      <vt:variant>
        <vt:i4>1179711</vt:i4>
      </vt:variant>
      <vt:variant>
        <vt:i4>38</vt:i4>
      </vt:variant>
      <vt:variant>
        <vt:i4>0</vt:i4>
      </vt:variant>
      <vt:variant>
        <vt:i4>5</vt:i4>
      </vt:variant>
      <vt:variant>
        <vt:lpwstr/>
      </vt:variant>
      <vt:variant>
        <vt:lpwstr>_Toc458169586</vt:lpwstr>
      </vt:variant>
      <vt:variant>
        <vt:i4>1179711</vt:i4>
      </vt:variant>
      <vt:variant>
        <vt:i4>32</vt:i4>
      </vt:variant>
      <vt:variant>
        <vt:i4>0</vt:i4>
      </vt:variant>
      <vt:variant>
        <vt:i4>5</vt:i4>
      </vt:variant>
      <vt:variant>
        <vt:lpwstr/>
      </vt:variant>
      <vt:variant>
        <vt:lpwstr>_Toc458169585</vt:lpwstr>
      </vt:variant>
      <vt:variant>
        <vt:i4>1179711</vt:i4>
      </vt:variant>
      <vt:variant>
        <vt:i4>26</vt:i4>
      </vt:variant>
      <vt:variant>
        <vt:i4>0</vt:i4>
      </vt:variant>
      <vt:variant>
        <vt:i4>5</vt:i4>
      </vt:variant>
      <vt:variant>
        <vt:lpwstr/>
      </vt:variant>
      <vt:variant>
        <vt:lpwstr>_Toc458169584</vt:lpwstr>
      </vt:variant>
      <vt:variant>
        <vt:i4>1179711</vt:i4>
      </vt:variant>
      <vt:variant>
        <vt:i4>20</vt:i4>
      </vt:variant>
      <vt:variant>
        <vt:i4>0</vt:i4>
      </vt:variant>
      <vt:variant>
        <vt:i4>5</vt:i4>
      </vt:variant>
      <vt:variant>
        <vt:lpwstr/>
      </vt:variant>
      <vt:variant>
        <vt:lpwstr>_Toc458169583</vt:lpwstr>
      </vt:variant>
      <vt:variant>
        <vt:i4>1179711</vt:i4>
      </vt:variant>
      <vt:variant>
        <vt:i4>14</vt:i4>
      </vt:variant>
      <vt:variant>
        <vt:i4>0</vt:i4>
      </vt:variant>
      <vt:variant>
        <vt:i4>5</vt:i4>
      </vt:variant>
      <vt:variant>
        <vt:lpwstr/>
      </vt:variant>
      <vt:variant>
        <vt:lpwstr>_Toc458169582</vt:lpwstr>
      </vt:variant>
      <vt:variant>
        <vt:i4>1179711</vt:i4>
      </vt:variant>
      <vt:variant>
        <vt:i4>8</vt:i4>
      </vt:variant>
      <vt:variant>
        <vt:i4>0</vt:i4>
      </vt:variant>
      <vt:variant>
        <vt:i4>5</vt:i4>
      </vt:variant>
      <vt:variant>
        <vt:lpwstr/>
      </vt:variant>
      <vt:variant>
        <vt:lpwstr>_Toc458169581</vt:lpwstr>
      </vt:variant>
      <vt:variant>
        <vt:i4>1179711</vt:i4>
      </vt:variant>
      <vt:variant>
        <vt:i4>2</vt:i4>
      </vt:variant>
      <vt:variant>
        <vt:i4>0</vt:i4>
      </vt:variant>
      <vt:variant>
        <vt:i4>5</vt:i4>
      </vt:variant>
      <vt:variant>
        <vt:lpwstr/>
      </vt:variant>
      <vt:variant>
        <vt:lpwstr>_Toc458169580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聶　傳佳</dc:creator>
  <cp:keywords/>
  <dc:description/>
  <cp:lastModifiedBy>聲高 裕治</cp:lastModifiedBy>
  <cp:revision>4</cp:revision>
  <cp:lastPrinted>2020-09-10T06:34:00Z</cp:lastPrinted>
  <dcterms:created xsi:type="dcterms:W3CDTF">2022-04-26T05:18:00Z</dcterms:created>
  <dcterms:modified xsi:type="dcterms:W3CDTF">2022-04-27T10:38:00Z</dcterms:modified>
</cp:coreProperties>
</file>